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BA64" w14:textId="0472A4FF" w:rsidR="00063CFE" w:rsidRPr="00743314" w:rsidRDefault="00063CFE">
      <w:pPr>
        <w:rPr>
          <w:b/>
          <w:lang w:val="en-US"/>
        </w:rPr>
      </w:pPr>
    </w:p>
    <w:p w14:paraId="0C13B1D7" w14:textId="77777777" w:rsidR="00063CFE" w:rsidRPr="00743314" w:rsidRDefault="00063CFE">
      <w:pPr>
        <w:rPr>
          <w:b/>
          <w:lang w:val="en-US"/>
        </w:rPr>
      </w:pPr>
    </w:p>
    <w:p w14:paraId="614C145F" w14:textId="075B714F" w:rsidR="00063CFE" w:rsidRPr="00743314" w:rsidRDefault="00063CFE">
      <w:pPr>
        <w:rPr>
          <w:b/>
          <w:lang w:val="en-US"/>
        </w:rPr>
      </w:pPr>
    </w:p>
    <w:p w14:paraId="7602715D" w14:textId="62392B06" w:rsidR="00063CFE" w:rsidRPr="00743314" w:rsidRDefault="00063CFE">
      <w:pPr>
        <w:rPr>
          <w:b/>
          <w:lang w:val="en-US"/>
        </w:rPr>
      </w:pPr>
    </w:p>
    <w:p w14:paraId="638F2F63" w14:textId="77777777" w:rsidR="005F2845" w:rsidRPr="00743314" w:rsidRDefault="005F2845" w:rsidP="00063CFE">
      <w:pPr>
        <w:jc w:val="right"/>
        <w:rPr>
          <w:b/>
          <w:i/>
          <w:sz w:val="36"/>
          <w:lang w:val="en-US"/>
        </w:rPr>
      </w:pPr>
      <w:bookmarkStart w:id="1" w:name="_Hlk5118283"/>
      <w:bookmarkEnd w:id="1"/>
    </w:p>
    <w:p w14:paraId="0618FF0F" w14:textId="77777777" w:rsidR="005F2845" w:rsidRPr="00743314" w:rsidRDefault="005F2845" w:rsidP="00063CFE">
      <w:pPr>
        <w:jc w:val="right"/>
        <w:rPr>
          <w:b/>
          <w:i/>
          <w:sz w:val="36"/>
          <w:lang w:val="en-US"/>
        </w:rPr>
      </w:pPr>
    </w:p>
    <w:p w14:paraId="769FEE35" w14:textId="7460C5A3" w:rsidR="00063CFE" w:rsidRPr="00743314" w:rsidRDefault="008B5C6C" w:rsidP="00063CFE">
      <w:pPr>
        <w:jc w:val="right"/>
        <w:rPr>
          <w:b/>
          <w:i/>
          <w:sz w:val="36"/>
          <w:lang w:val="en-US"/>
        </w:rPr>
      </w:pPr>
      <w:r w:rsidRPr="00743314">
        <w:rPr>
          <w:b/>
          <w:i/>
          <w:sz w:val="36"/>
          <w:lang w:val="en-US"/>
        </w:rPr>
        <w:t>Internet of Things</w:t>
      </w:r>
      <w:r w:rsidR="00063CFE" w:rsidRPr="00743314">
        <w:rPr>
          <w:b/>
          <w:i/>
          <w:sz w:val="36"/>
          <w:lang w:val="en-US"/>
        </w:rPr>
        <w:t xml:space="preserve"> Course</w:t>
      </w:r>
    </w:p>
    <w:p w14:paraId="5C8C03FD" w14:textId="2CA2EEE8" w:rsidR="00063CFE" w:rsidRPr="00743314" w:rsidRDefault="00433F1E" w:rsidP="00063CFE">
      <w:pPr>
        <w:jc w:val="right"/>
        <w:rPr>
          <w:b/>
          <w:sz w:val="52"/>
          <w:lang w:val="en-US"/>
        </w:rPr>
      </w:pPr>
      <w:r w:rsidRPr="00743314">
        <w:rPr>
          <w:b/>
          <w:sz w:val="52"/>
          <w:lang w:val="en-US"/>
        </w:rPr>
        <w:t xml:space="preserve">LAB </w:t>
      </w:r>
      <w:r w:rsidR="00281B0A" w:rsidRPr="00743314">
        <w:rPr>
          <w:b/>
          <w:sz w:val="52"/>
          <w:lang w:val="en-US"/>
        </w:rPr>
        <w:t>7</w:t>
      </w:r>
    </w:p>
    <w:p w14:paraId="47439710" w14:textId="3BD514E6" w:rsidR="00FA1A48" w:rsidRPr="00743314" w:rsidRDefault="008B5C6C" w:rsidP="00063CFE">
      <w:pPr>
        <w:jc w:val="right"/>
        <w:rPr>
          <w:b/>
          <w:sz w:val="48"/>
          <w:lang w:val="en-US"/>
        </w:rPr>
      </w:pPr>
      <w:r w:rsidRPr="00743314">
        <w:rPr>
          <w:b/>
          <w:sz w:val="48"/>
          <w:lang w:val="en-US"/>
        </w:rPr>
        <w:t>W</w:t>
      </w:r>
      <w:r w:rsidR="009F30EF" w:rsidRPr="00743314">
        <w:rPr>
          <w:b/>
          <w:sz w:val="48"/>
          <w:lang w:val="en-US"/>
        </w:rPr>
        <w:t>eather Station</w:t>
      </w:r>
    </w:p>
    <w:p w14:paraId="4374E744" w14:textId="2911B9CB" w:rsidR="00063CFE" w:rsidRPr="00743314" w:rsidRDefault="00063CFE" w:rsidP="00063CFE">
      <w:pPr>
        <w:jc w:val="right"/>
        <w:rPr>
          <w:b/>
          <w:lang w:val="en-US"/>
        </w:rPr>
      </w:pPr>
      <w:r w:rsidRPr="00743314">
        <w:rPr>
          <w:b/>
          <w:lang w:val="en-US"/>
        </w:rPr>
        <w:t>Issue 1.0</w:t>
      </w:r>
    </w:p>
    <w:p w14:paraId="55BC45C4" w14:textId="62DBE806" w:rsidR="00063CFE" w:rsidRPr="00743314" w:rsidRDefault="00063CFE">
      <w:pPr>
        <w:rPr>
          <w:b/>
          <w:lang w:val="en-US"/>
        </w:rPr>
      </w:pPr>
    </w:p>
    <w:p w14:paraId="529018B1" w14:textId="79F283AE" w:rsidR="00FB1EFB" w:rsidRPr="00743314" w:rsidRDefault="00FB1EFB" w:rsidP="005959A0">
      <w:pPr>
        <w:jc w:val="right"/>
        <w:rPr>
          <w:b/>
          <w:lang w:val="en-US"/>
        </w:rPr>
      </w:pPr>
    </w:p>
    <w:p w14:paraId="192E4338" w14:textId="4B1CDCC4" w:rsidR="00063CFE" w:rsidRPr="00743314" w:rsidRDefault="00063CFE" w:rsidP="005959A0">
      <w:pPr>
        <w:jc w:val="right"/>
        <w:rPr>
          <w:b/>
          <w:lang w:val="en-US"/>
        </w:rPr>
      </w:pPr>
      <w:r w:rsidRPr="00743314">
        <w:rPr>
          <w:b/>
          <w:lang w:val="en-US"/>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Pr="004C3634" w:rsidRDefault="00637284" w:rsidP="002B269C">
          <w:pPr>
            <w:pStyle w:val="TOCHeading"/>
            <w:numPr>
              <w:ilvl w:val="0"/>
              <w:numId w:val="0"/>
            </w:numPr>
            <w:ind w:left="360" w:hanging="360"/>
          </w:pPr>
          <w:r w:rsidRPr="004C3634">
            <w:t>C</w:t>
          </w:r>
          <w:r w:rsidR="007032C9" w:rsidRPr="004C3634">
            <w:t>ontents</w:t>
          </w:r>
        </w:p>
        <w:p w14:paraId="4088504B" w14:textId="5668F93E" w:rsidR="00F20EED" w:rsidRPr="00743314" w:rsidRDefault="007032C9">
          <w:pPr>
            <w:pStyle w:val="TOC1"/>
            <w:rPr>
              <w:rFonts w:asciiTheme="minorHAnsi" w:hAnsiTheme="minorHAnsi"/>
              <w:b w:val="0"/>
              <w:color w:val="auto"/>
              <w:sz w:val="22"/>
              <w:lang w:val="en-US" w:eastAsia="en-GB"/>
            </w:rPr>
          </w:pPr>
          <w:r w:rsidRPr="00743314">
            <w:rPr>
              <w:lang w:val="en-US"/>
            </w:rPr>
            <w:fldChar w:fldCharType="begin"/>
          </w:r>
          <w:r w:rsidRPr="00743314">
            <w:rPr>
              <w:lang w:val="en-US"/>
            </w:rPr>
            <w:instrText xml:space="preserve"> TOC \o "1-3" \h \z \u </w:instrText>
          </w:r>
          <w:r w:rsidRPr="00743314">
            <w:rPr>
              <w:lang w:val="en-US"/>
            </w:rPr>
            <w:fldChar w:fldCharType="separate"/>
          </w:r>
          <w:hyperlink w:anchor="_Toc36672725" w:history="1">
            <w:r w:rsidR="00F20EED" w:rsidRPr="00743314">
              <w:rPr>
                <w:rStyle w:val="Hyperlink"/>
                <w:lang w:val="en-US"/>
              </w:rPr>
              <w:t>1</w:t>
            </w:r>
            <w:r w:rsidR="00F20EED" w:rsidRPr="00743314">
              <w:rPr>
                <w:rFonts w:asciiTheme="minorHAnsi" w:hAnsiTheme="minorHAnsi"/>
                <w:b w:val="0"/>
                <w:color w:val="auto"/>
                <w:sz w:val="22"/>
                <w:lang w:val="en-US" w:eastAsia="en-GB"/>
              </w:rPr>
              <w:tab/>
            </w:r>
            <w:r w:rsidR="00F20EED" w:rsidRPr="00743314">
              <w:rPr>
                <w:rStyle w:val="Hyperlink"/>
                <w:lang w:val="en-US"/>
              </w:rPr>
              <w:t>Introduction</w:t>
            </w:r>
            <w:r w:rsidR="00F20EED" w:rsidRPr="00743314">
              <w:rPr>
                <w:webHidden/>
                <w:lang w:val="en-US"/>
              </w:rPr>
              <w:tab/>
            </w:r>
            <w:r w:rsidR="00F20EED" w:rsidRPr="00743314">
              <w:rPr>
                <w:webHidden/>
                <w:lang w:val="en-US"/>
              </w:rPr>
              <w:fldChar w:fldCharType="begin"/>
            </w:r>
            <w:r w:rsidR="00F20EED" w:rsidRPr="00743314">
              <w:rPr>
                <w:webHidden/>
                <w:lang w:val="en-US"/>
              </w:rPr>
              <w:instrText xml:space="preserve"> PAGEREF _Toc36672725 \h </w:instrText>
            </w:r>
            <w:r w:rsidR="00F20EED" w:rsidRPr="00743314">
              <w:rPr>
                <w:webHidden/>
                <w:lang w:val="en-US"/>
              </w:rPr>
            </w:r>
            <w:r w:rsidR="00F20EED" w:rsidRPr="00743314">
              <w:rPr>
                <w:webHidden/>
                <w:lang w:val="en-US"/>
              </w:rPr>
              <w:fldChar w:fldCharType="separate"/>
            </w:r>
            <w:r w:rsidR="00F20EED" w:rsidRPr="00743314">
              <w:rPr>
                <w:webHidden/>
                <w:lang w:val="en-US"/>
              </w:rPr>
              <w:t>1</w:t>
            </w:r>
            <w:r w:rsidR="00F20EED" w:rsidRPr="00743314">
              <w:rPr>
                <w:webHidden/>
                <w:lang w:val="en-US"/>
              </w:rPr>
              <w:fldChar w:fldCharType="end"/>
            </w:r>
          </w:hyperlink>
        </w:p>
        <w:p w14:paraId="487D286F" w14:textId="1CA9D633" w:rsidR="00F20EED" w:rsidRPr="00743314" w:rsidRDefault="00D32650">
          <w:pPr>
            <w:pStyle w:val="TOC2"/>
            <w:tabs>
              <w:tab w:val="right" w:leader="dot" w:pos="9016"/>
            </w:tabs>
            <w:rPr>
              <w:rFonts w:asciiTheme="minorHAnsi" w:hAnsiTheme="minorHAnsi"/>
              <w:noProof/>
              <w:color w:val="auto"/>
              <w:lang w:val="en-US" w:eastAsia="en-GB"/>
            </w:rPr>
          </w:pPr>
          <w:hyperlink w:anchor="_Toc36672726" w:history="1">
            <w:r w:rsidR="00F20EED" w:rsidRPr="00743314">
              <w:rPr>
                <w:rStyle w:val="Hyperlink"/>
                <w:noProof/>
                <w:lang w:val="en-US"/>
              </w:rPr>
              <w:t>Lab overview</w:t>
            </w:r>
            <w:r w:rsidR="00F20EED" w:rsidRPr="00743314">
              <w:rPr>
                <w:noProof/>
                <w:webHidden/>
                <w:lang w:val="en-US"/>
              </w:rPr>
              <w:tab/>
            </w:r>
            <w:r w:rsidR="00F20EED" w:rsidRPr="00743314">
              <w:rPr>
                <w:noProof/>
                <w:webHidden/>
                <w:lang w:val="en-US"/>
              </w:rPr>
              <w:fldChar w:fldCharType="begin"/>
            </w:r>
            <w:r w:rsidR="00F20EED" w:rsidRPr="00743314">
              <w:rPr>
                <w:noProof/>
                <w:webHidden/>
                <w:lang w:val="en-US"/>
              </w:rPr>
              <w:instrText xml:space="preserve"> PAGEREF _Toc36672726 \h </w:instrText>
            </w:r>
            <w:r w:rsidR="00F20EED" w:rsidRPr="00743314">
              <w:rPr>
                <w:noProof/>
                <w:webHidden/>
                <w:lang w:val="en-US"/>
              </w:rPr>
            </w:r>
            <w:r w:rsidR="00F20EED" w:rsidRPr="00743314">
              <w:rPr>
                <w:noProof/>
                <w:webHidden/>
                <w:lang w:val="en-US"/>
              </w:rPr>
              <w:fldChar w:fldCharType="separate"/>
            </w:r>
            <w:r w:rsidR="00F20EED" w:rsidRPr="00743314">
              <w:rPr>
                <w:noProof/>
                <w:webHidden/>
                <w:lang w:val="en-US"/>
              </w:rPr>
              <w:t>1</w:t>
            </w:r>
            <w:r w:rsidR="00F20EED" w:rsidRPr="00743314">
              <w:rPr>
                <w:noProof/>
                <w:webHidden/>
                <w:lang w:val="en-US"/>
              </w:rPr>
              <w:fldChar w:fldCharType="end"/>
            </w:r>
          </w:hyperlink>
        </w:p>
        <w:p w14:paraId="04850657" w14:textId="575FD974" w:rsidR="00F20EED" w:rsidRPr="00743314" w:rsidRDefault="00D32650">
          <w:pPr>
            <w:pStyle w:val="TOC1"/>
            <w:rPr>
              <w:rFonts w:asciiTheme="minorHAnsi" w:hAnsiTheme="minorHAnsi"/>
              <w:b w:val="0"/>
              <w:color w:val="auto"/>
              <w:sz w:val="22"/>
              <w:lang w:val="en-US" w:eastAsia="en-GB"/>
            </w:rPr>
          </w:pPr>
          <w:hyperlink w:anchor="_Toc36672727" w:history="1">
            <w:r w:rsidR="00F20EED" w:rsidRPr="00743314">
              <w:rPr>
                <w:rStyle w:val="Hyperlink"/>
                <w:lang w:val="en-US"/>
              </w:rPr>
              <w:t>2</w:t>
            </w:r>
            <w:r w:rsidR="00F20EED" w:rsidRPr="00743314">
              <w:rPr>
                <w:rFonts w:asciiTheme="minorHAnsi" w:hAnsiTheme="minorHAnsi"/>
                <w:b w:val="0"/>
                <w:color w:val="auto"/>
                <w:sz w:val="22"/>
                <w:lang w:val="en-US" w:eastAsia="en-GB"/>
              </w:rPr>
              <w:tab/>
            </w:r>
            <w:r w:rsidR="00F20EED" w:rsidRPr="00743314">
              <w:rPr>
                <w:rStyle w:val="Hyperlink"/>
                <w:lang w:val="en-US"/>
              </w:rPr>
              <w:t>Programming an Embedded BLE Weather Station</w:t>
            </w:r>
            <w:r w:rsidR="00F20EED" w:rsidRPr="00743314">
              <w:rPr>
                <w:webHidden/>
                <w:lang w:val="en-US"/>
              </w:rPr>
              <w:tab/>
            </w:r>
            <w:r w:rsidR="00F20EED" w:rsidRPr="00743314">
              <w:rPr>
                <w:webHidden/>
                <w:lang w:val="en-US"/>
              </w:rPr>
              <w:fldChar w:fldCharType="begin"/>
            </w:r>
            <w:r w:rsidR="00F20EED" w:rsidRPr="00743314">
              <w:rPr>
                <w:webHidden/>
                <w:lang w:val="en-US"/>
              </w:rPr>
              <w:instrText xml:space="preserve"> PAGEREF _Toc36672727 \h </w:instrText>
            </w:r>
            <w:r w:rsidR="00F20EED" w:rsidRPr="00743314">
              <w:rPr>
                <w:webHidden/>
                <w:lang w:val="en-US"/>
              </w:rPr>
            </w:r>
            <w:r w:rsidR="00F20EED" w:rsidRPr="00743314">
              <w:rPr>
                <w:webHidden/>
                <w:lang w:val="en-US"/>
              </w:rPr>
              <w:fldChar w:fldCharType="separate"/>
            </w:r>
            <w:r w:rsidR="00F20EED" w:rsidRPr="00743314">
              <w:rPr>
                <w:webHidden/>
                <w:lang w:val="en-US"/>
              </w:rPr>
              <w:t>1</w:t>
            </w:r>
            <w:r w:rsidR="00F20EED" w:rsidRPr="00743314">
              <w:rPr>
                <w:webHidden/>
                <w:lang w:val="en-US"/>
              </w:rPr>
              <w:fldChar w:fldCharType="end"/>
            </w:r>
          </w:hyperlink>
        </w:p>
        <w:p w14:paraId="7E50ED2D" w14:textId="53354683" w:rsidR="00F20EED" w:rsidRPr="00743314" w:rsidRDefault="00D32650">
          <w:pPr>
            <w:pStyle w:val="TOC2"/>
            <w:tabs>
              <w:tab w:val="left" w:pos="880"/>
              <w:tab w:val="right" w:leader="dot" w:pos="9016"/>
            </w:tabs>
            <w:rPr>
              <w:rFonts w:asciiTheme="minorHAnsi" w:hAnsiTheme="minorHAnsi"/>
              <w:noProof/>
              <w:color w:val="auto"/>
              <w:lang w:val="en-US" w:eastAsia="en-GB"/>
            </w:rPr>
          </w:pPr>
          <w:hyperlink w:anchor="_Toc36672728" w:history="1">
            <w:r w:rsidR="00F20EED" w:rsidRPr="00743314">
              <w:rPr>
                <w:rStyle w:val="Hyperlink"/>
                <w:noProof/>
                <w:lang w:val="en-US"/>
              </w:rPr>
              <w:t>2.1</w:t>
            </w:r>
            <w:r w:rsidR="00F20EED" w:rsidRPr="00743314">
              <w:rPr>
                <w:rFonts w:asciiTheme="minorHAnsi" w:hAnsiTheme="minorHAnsi"/>
                <w:noProof/>
                <w:color w:val="auto"/>
                <w:lang w:val="en-US" w:eastAsia="en-GB"/>
              </w:rPr>
              <w:tab/>
            </w:r>
            <w:r w:rsidR="00F20EED" w:rsidRPr="00743314">
              <w:rPr>
                <w:rStyle w:val="Hyperlink"/>
                <w:noProof/>
                <w:lang w:val="en-US"/>
              </w:rPr>
              <w:t>Creating Customized Services and Characteristics</w:t>
            </w:r>
            <w:r w:rsidR="00F20EED" w:rsidRPr="00743314">
              <w:rPr>
                <w:noProof/>
                <w:webHidden/>
                <w:lang w:val="en-US"/>
              </w:rPr>
              <w:tab/>
            </w:r>
            <w:r w:rsidR="00F20EED" w:rsidRPr="00743314">
              <w:rPr>
                <w:noProof/>
                <w:webHidden/>
                <w:lang w:val="en-US"/>
              </w:rPr>
              <w:fldChar w:fldCharType="begin"/>
            </w:r>
            <w:r w:rsidR="00F20EED" w:rsidRPr="00743314">
              <w:rPr>
                <w:noProof/>
                <w:webHidden/>
                <w:lang w:val="en-US"/>
              </w:rPr>
              <w:instrText xml:space="preserve"> PAGEREF _Toc36672728 \h </w:instrText>
            </w:r>
            <w:r w:rsidR="00F20EED" w:rsidRPr="00743314">
              <w:rPr>
                <w:noProof/>
                <w:webHidden/>
                <w:lang w:val="en-US"/>
              </w:rPr>
            </w:r>
            <w:r w:rsidR="00F20EED" w:rsidRPr="00743314">
              <w:rPr>
                <w:noProof/>
                <w:webHidden/>
                <w:lang w:val="en-US"/>
              </w:rPr>
              <w:fldChar w:fldCharType="separate"/>
            </w:r>
            <w:r w:rsidR="00F20EED" w:rsidRPr="00743314">
              <w:rPr>
                <w:noProof/>
                <w:webHidden/>
                <w:lang w:val="en-US"/>
              </w:rPr>
              <w:t>2</w:t>
            </w:r>
            <w:r w:rsidR="00F20EED" w:rsidRPr="00743314">
              <w:rPr>
                <w:noProof/>
                <w:webHidden/>
                <w:lang w:val="en-US"/>
              </w:rPr>
              <w:fldChar w:fldCharType="end"/>
            </w:r>
          </w:hyperlink>
        </w:p>
        <w:p w14:paraId="01A7D2AF" w14:textId="009DAA5B" w:rsidR="00F20EED" w:rsidRPr="00743314" w:rsidRDefault="00D32650">
          <w:pPr>
            <w:pStyle w:val="TOC2"/>
            <w:tabs>
              <w:tab w:val="left" w:pos="880"/>
              <w:tab w:val="right" w:leader="dot" w:pos="9016"/>
            </w:tabs>
            <w:rPr>
              <w:rFonts w:asciiTheme="minorHAnsi" w:hAnsiTheme="minorHAnsi"/>
              <w:noProof/>
              <w:color w:val="auto"/>
              <w:lang w:val="en-US" w:eastAsia="en-GB"/>
            </w:rPr>
          </w:pPr>
          <w:hyperlink w:anchor="_Toc36672729" w:history="1">
            <w:r w:rsidR="00F20EED" w:rsidRPr="00743314">
              <w:rPr>
                <w:rStyle w:val="Hyperlink"/>
                <w:noProof/>
                <w:lang w:val="en-US"/>
              </w:rPr>
              <w:t>2.2</w:t>
            </w:r>
            <w:r w:rsidR="00F20EED" w:rsidRPr="00743314">
              <w:rPr>
                <w:rFonts w:asciiTheme="minorHAnsi" w:hAnsiTheme="minorHAnsi"/>
                <w:noProof/>
                <w:color w:val="auto"/>
                <w:lang w:val="en-US" w:eastAsia="en-GB"/>
              </w:rPr>
              <w:tab/>
            </w:r>
            <w:r w:rsidR="00F20EED" w:rsidRPr="00743314">
              <w:rPr>
                <w:rStyle w:val="Hyperlink"/>
                <w:noProof/>
                <w:lang w:val="en-US"/>
              </w:rPr>
              <w:t>Program Structure</w:t>
            </w:r>
            <w:r w:rsidR="00F20EED" w:rsidRPr="00743314">
              <w:rPr>
                <w:noProof/>
                <w:webHidden/>
                <w:lang w:val="en-US"/>
              </w:rPr>
              <w:tab/>
            </w:r>
            <w:r w:rsidR="00F20EED" w:rsidRPr="00743314">
              <w:rPr>
                <w:noProof/>
                <w:webHidden/>
                <w:lang w:val="en-US"/>
              </w:rPr>
              <w:fldChar w:fldCharType="begin"/>
            </w:r>
            <w:r w:rsidR="00F20EED" w:rsidRPr="00743314">
              <w:rPr>
                <w:noProof/>
                <w:webHidden/>
                <w:lang w:val="en-US"/>
              </w:rPr>
              <w:instrText xml:space="preserve"> PAGEREF _Toc36672729 \h </w:instrText>
            </w:r>
            <w:r w:rsidR="00F20EED" w:rsidRPr="00743314">
              <w:rPr>
                <w:noProof/>
                <w:webHidden/>
                <w:lang w:val="en-US"/>
              </w:rPr>
            </w:r>
            <w:r w:rsidR="00F20EED" w:rsidRPr="00743314">
              <w:rPr>
                <w:noProof/>
                <w:webHidden/>
                <w:lang w:val="en-US"/>
              </w:rPr>
              <w:fldChar w:fldCharType="separate"/>
            </w:r>
            <w:r w:rsidR="00F20EED" w:rsidRPr="00743314">
              <w:rPr>
                <w:noProof/>
                <w:webHidden/>
                <w:lang w:val="en-US"/>
              </w:rPr>
              <w:t>3</w:t>
            </w:r>
            <w:r w:rsidR="00F20EED" w:rsidRPr="00743314">
              <w:rPr>
                <w:noProof/>
                <w:webHidden/>
                <w:lang w:val="en-US"/>
              </w:rPr>
              <w:fldChar w:fldCharType="end"/>
            </w:r>
          </w:hyperlink>
        </w:p>
        <w:p w14:paraId="1E4A3674" w14:textId="5A116118" w:rsidR="00F20EED" w:rsidRPr="00743314" w:rsidRDefault="00D32650">
          <w:pPr>
            <w:pStyle w:val="TOC3"/>
            <w:tabs>
              <w:tab w:val="left" w:pos="1320"/>
              <w:tab w:val="right" w:leader="dot" w:pos="9016"/>
            </w:tabs>
            <w:rPr>
              <w:rFonts w:asciiTheme="minorHAnsi" w:hAnsiTheme="minorHAnsi"/>
              <w:noProof/>
              <w:color w:val="auto"/>
              <w:lang w:val="en-US" w:eastAsia="en-GB"/>
            </w:rPr>
          </w:pPr>
          <w:hyperlink w:anchor="_Toc36672730" w:history="1">
            <w:r w:rsidR="00F20EED" w:rsidRPr="00743314">
              <w:rPr>
                <w:rStyle w:val="Hyperlink"/>
                <w:noProof/>
                <w:lang w:val="en-US"/>
              </w:rPr>
              <w:t>2.2.1</w:t>
            </w:r>
            <w:r w:rsidR="00F20EED" w:rsidRPr="00743314">
              <w:rPr>
                <w:rFonts w:asciiTheme="minorHAnsi" w:hAnsiTheme="minorHAnsi"/>
                <w:noProof/>
                <w:color w:val="auto"/>
                <w:lang w:val="en-US" w:eastAsia="en-GB"/>
              </w:rPr>
              <w:tab/>
            </w:r>
            <w:r w:rsidR="00F20EED" w:rsidRPr="00743314">
              <w:rPr>
                <w:rStyle w:val="Hyperlink"/>
                <w:noProof/>
                <w:lang w:val="en-US"/>
              </w:rPr>
              <w:t>Mbed OS code</w:t>
            </w:r>
            <w:r w:rsidR="00F20EED" w:rsidRPr="00743314">
              <w:rPr>
                <w:noProof/>
                <w:webHidden/>
                <w:lang w:val="en-US"/>
              </w:rPr>
              <w:tab/>
            </w:r>
            <w:r w:rsidR="00F20EED" w:rsidRPr="00743314">
              <w:rPr>
                <w:noProof/>
                <w:webHidden/>
                <w:lang w:val="en-US"/>
              </w:rPr>
              <w:fldChar w:fldCharType="begin"/>
            </w:r>
            <w:r w:rsidR="00F20EED" w:rsidRPr="00743314">
              <w:rPr>
                <w:noProof/>
                <w:webHidden/>
                <w:lang w:val="en-US"/>
              </w:rPr>
              <w:instrText xml:space="preserve"> PAGEREF _Toc36672730 \h </w:instrText>
            </w:r>
            <w:r w:rsidR="00F20EED" w:rsidRPr="00743314">
              <w:rPr>
                <w:noProof/>
                <w:webHidden/>
                <w:lang w:val="en-US"/>
              </w:rPr>
            </w:r>
            <w:r w:rsidR="00F20EED" w:rsidRPr="00743314">
              <w:rPr>
                <w:noProof/>
                <w:webHidden/>
                <w:lang w:val="en-US"/>
              </w:rPr>
              <w:fldChar w:fldCharType="separate"/>
            </w:r>
            <w:r w:rsidR="00F20EED" w:rsidRPr="00743314">
              <w:rPr>
                <w:noProof/>
                <w:webHidden/>
                <w:lang w:val="en-US"/>
              </w:rPr>
              <w:t>3</w:t>
            </w:r>
            <w:r w:rsidR="00F20EED" w:rsidRPr="00743314">
              <w:rPr>
                <w:noProof/>
                <w:webHidden/>
                <w:lang w:val="en-US"/>
              </w:rPr>
              <w:fldChar w:fldCharType="end"/>
            </w:r>
          </w:hyperlink>
        </w:p>
        <w:p w14:paraId="2017C06F" w14:textId="7FDF7CF3" w:rsidR="00F20EED" w:rsidRPr="00743314" w:rsidRDefault="00D32650">
          <w:pPr>
            <w:pStyle w:val="TOC3"/>
            <w:tabs>
              <w:tab w:val="left" w:pos="1320"/>
              <w:tab w:val="right" w:leader="dot" w:pos="9016"/>
            </w:tabs>
            <w:rPr>
              <w:rFonts w:asciiTheme="minorHAnsi" w:hAnsiTheme="minorHAnsi"/>
              <w:noProof/>
              <w:color w:val="auto"/>
              <w:lang w:val="en-US" w:eastAsia="en-GB"/>
            </w:rPr>
          </w:pPr>
          <w:hyperlink w:anchor="_Toc36672731" w:history="1">
            <w:r w:rsidR="00F20EED" w:rsidRPr="00743314">
              <w:rPr>
                <w:rStyle w:val="Hyperlink"/>
                <w:noProof/>
                <w:lang w:val="en-US"/>
              </w:rPr>
              <w:t>2.2.2</w:t>
            </w:r>
            <w:r w:rsidR="00F20EED" w:rsidRPr="00743314">
              <w:rPr>
                <w:rFonts w:asciiTheme="minorHAnsi" w:hAnsiTheme="minorHAnsi"/>
                <w:noProof/>
                <w:color w:val="auto"/>
                <w:lang w:val="en-US" w:eastAsia="en-GB"/>
              </w:rPr>
              <w:tab/>
            </w:r>
            <w:r w:rsidR="00F20EED" w:rsidRPr="00743314">
              <w:rPr>
                <w:rStyle w:val="Hyperlink"/>
                <w:noProof/>
                <w:lang w:val="en-US"/>
              </w:rPr>
              <w:t>Weather station app</w:t>
            </w:r>
            <w:r w:rsidR="00F20EED" w:rsidRPr="00743314">
              <w:rPr>
                <w:noProof/>
                <w:webHidden/>
                <w:lang w:val="en-US"/>
              </w:rPr>
              <w:tab/>
            </w:r>
            <w:r w:rsidR="00F20EED" w:rsidRPr="00743314">
              <w:rPr>
                <w:noProof/>
                <w:webHidden/>
                <w:lang w:val="en-US"/>
              </w:rPr>
              <w:fldChar w:fldCharType="begin"/>
            </w:r>
            <w:r w:rsidR="00F20EED" w:rsidRPr="00743314">
              <w:rPr>
                <w:noProof/>
                <w:webHidden/>
                <w:lang w:val="en-US"/>
              </w:rPr>
              <w:instrText xml:space="preserve"> PAGEREF _Toc36672731 \h </w:instrText>
            </w:r>
            <w:r w:rsidR="00F20EED" w:rsidRPr="00743314">
              <w:rPr>
                <w:noProof/>
                <w:webHidden/>
                <w:lang w:val="en-US"/>
              </w:rPr>
            </w:r>
            <w:r w:rsidR="00F20EED" w:rsidRPr="00743314">
              <w:rPr>
                <w:noProof/>
                <w:webHidden/>
                <w:lang w:val="en-US"/>
              </w:rPr>
              <w:fldChar w:fldCharType="separate"/>
            </w:r>
            <w:r w:rsidR="00F20EED" w:rsidRPr="00743314">
              <w:rPr>
                <w:noProof/>
                <w:webHidden/>
                <w:lang w:val="en-US"/>
              </w:rPr>
              <w:t>3</w:t>
            </w:r>
            <w:r w:rsidR="00F20EED" w:rsidRPr="00743314">
              <w:rPr>
                <w:noProof/>
                <w:webHidden/>
                <w:lang w:val="en-US"/>
              </w:rPr>
              <w:fldChar w:fldCharType="end"/>
            </w:r>
          </w:hyperlink>
        </w:p>
        <w:p w14:paraId="4A3E1B75" w14:textId="6E6FFEB3" w:rsidR="00F20EED" w:rsidRPr="00743314" w:rsidRDefault="00D32650">
          <w:pPr>
            <w:pStyle w:val="TOC1"/>
            <w:rPr>
              <w:rFonts w:asciiTheme="minorHAnsi" w:hAnsiTheme="minorHAnsi"/>
              <w:b w:val="0"/>
              <w:color w:val="auto"/>
              <w:sz w:val="22"/>
              <w:lang w:val="en-US" w:eastAsia="en-GB"/>
            </w:rPr>
          </w:pPr>
          <w:hyperlink w:anchor="_Toc36672732" w:history="1">
            <w:r w:rsidR="00F20EED" w:rsidRPr="00743314">
              <w:rPr>
                <w:rStyle w:val="Hyperlink"/>
                <w:lang w:val="en-US"/>
              </w:rPr>
              <w:t>3</w:t>
            </w:r>
            <w:r w:rsidR="00F20EED" w:rsidRPr="00743314">
              <w:rPr>
                <w:rFonts w:asciiTheme="minorHAnsi" w:hAnsiTheme="minorHAnsi"/>
                <w:b w:val="0"/>
                <w:color w:val="auto"/>
                <w:sz w:val="22"/>
                <w:lang w:val="en-US" w:eastAsia="en-GB"/>
              </w:rPr>
              <w:tab/>
            </w:r>
            <w:r w:rsidR="00F20EED" w:rsidRPr="00743314">
              <w:rPr>
                <w:rStyle w:val="Hyperlink"/>
                <w:lang w:val="en-US"/>
              </w:rPr>
              <w:t>Exercise</w:t>
            </w:r>
            <w:r w:rsidR="00F20EED" w:rsidRPr="00743314">
              <w:rPr>
                <w:webHidden/>
                <w:lang w:val="en-US"/>
              </w:rPr>
              <w:tab/>
            </w:r>
            <w:r w:rsidR="00F20EED" w:rsidRPr="00743314">
              <w:rPr>
                <w:webHidden/>
                <w:lang w:val="en-US"/>
              </w:rPr>
              <w:fldChar w:fldCharType="begin"/>
            </w:r>
            <w:r w:rsidR="00F20EED" w:rsidRPr="00743314">
              <w:rPr>
                <w:webHidden/>
                <w:lang w:val="en-US"/>
              </w:rPr>
              <w:instrText xml:space="preserve"> PAGEREF _Toc36672732 \h </w:instrText>
            </w:r>
            <w:r w:rsidR="00F20EED" w:rsidRPr="00743314">
              <w:rPr>
                <w:webHidden/>
                <w:lang w:val="en-US"/>
              </w:rPr>
            </w:r>
            <w:r w:rsidR="00F20EED" w:rsidRPr="00743314">
              <w:rPr>
                <w:webHidden/>
                <w:lang w:val="en-US"/>
              </w:rPr>
              <w:fldChar w:fldCharType="separate"/>
            </w:r>
            <w:r w:rsidR="00F20EED" w:rsidRPr="00743314">
              <w:rPr>
                <w:webHidden/>
                <w:lang w:val="en-US"/>
              </w:rPr>
              <w:t>6</w:t>
            </w:r>
            <w:r w:rsidR="00F20EED" w:rsidRPr="00743314">
              <w:rPr>
                <w:webHidden/>
                <w:lang w:val="en-US"/>
              </w:rPr>
              <w:fldChar w:fldCharType="end"/>
            </w:r>
          </w:hyperlink>
        </w:p>
        <w:p w14:paraId="3D32FD6B" w14:textId="4BB03161" w:rsidR="007032C9" w:rsidRPr="00743314" w:rsidRDefault="007032C9">
          <w:pPr>
            <w:rPr>
              <w:lang w:val="en-US"/>
            </w:rPr>
          </w:pPr>
          <w:r w:rsidRPr="00743314">
            <w:rPr>
              <w:b/>
              <w:bCs/>
              <w:noProof/>
              <w:lang w:val="en-US"/>
            </w:rPr>
            <w:fldChar w:fldCharType="end"/>
          </w:r>
        </w:p>
      </w:sdtContent>
    </w:sdt>
    <w:p w14:paraId="29365190" w14:textId="6873DCA2" w:rsidR="00475DEB" w:rsidRPr="00743314" w:rsidRDefault="007032C9">
      <w:pPr>
        <w:rPr>
          <w:b/>
          <w:lang w:val="en-US"/>
        </w:rPr>
        <w:sectPr w:rsidR="00475DEB" w:rsidRPr="00743314" w:rsidSect="0090525D">
          <w:headerReference w:type="default" r:id="rId11"/>
          <w:footerReference w:type="default" r:id="rId12"/>
          <w:headerReference w:type="first" r:id="rId13"/>
          <w:footerReference w:type="first" r:id="rId14"/>
          <w:pgSz w:w="11906" w:h="16838"/>
          <w:pgMar w:top="1560" w:right="1440" w:bottom="1440" w:left="1440" w:header="142" w:footer="708" w:gutter="0"/>
          <w:pgNumType w:start="0"/>
          <w:cols w:space="708"/>
          <w:titlePg/>
          <w:docGrid w:linePitch="360"/>
        </w:sectPr>
      </w:pPr>
      <w:r w:rsidRPr="00743314">
        <w:rPr>
          <w:b/>
          <w:lang w:val="en-US"/>
        </w:rPr>
        <w:br w:type="page"/>
      </w:r>
    </w:p>
    <w:p w14:paraId="07FEC501" w14:textId="3DD9D1DC" w:rsidR="0082607F" w:rsidRPr="004C3634" w:rsidRDefault="0082607F" w:rsidP="007032C9">
      <w:pPr>
        <w:pStyle w:val="Heading1"/>
        <w:rPr>
          <w:lang w:val="en-US"/>
        </w:rPr>
      </w:pPr>
      <w:bookmarkStart w:id="2" w:name="_Toc36672725"/>
      <w:r w:rsidRPr="3BFD738E">
        <w:rPr>
          <w:lang w:val="en-US"/>
        </w:rPr>
        <w:lastRenderedPageBreak/>
        <w:t>Introduction</w:t>
      </w:r>
      <w:bookmarkEnd w:id="2"/>
    </w:p>
    <w:p w14:paraId="630241C8" w14:textId="55BB97E5" w:rsidR="007032C9" w:rsidRPr="004C3634" w:rsidRDefault="004F08FD" w:rsidP="00281B0A">
      <w:pPr>
        <w:pStyle w:val="Heading2"/>
        <w:numPr>
          <w:ilvl w:val="1"/>
          <w:numId w:val="0"/>
        </w:numPr>
        <w:rPr>
          <w:lang w:val="en-US"/>
        </w:rPr>
      </w:pPr>
      <w:bookmarkStart w:id="3" w:name="_Toc36672726"/>
      <w:r w:rsidRPr="3BFD738E">
        <w:rPr>
          <w:lang w:val="en-US"/>
        </w:rPr>
        <w:t>Lab</w:t>
      </w:r>
      <w:r w:rsidR="00A06521" w:rsidRPr="3BFD738E">
        <w:rPr>
          <w:lang w:val="en-US"/>
        </w:rPr>
        <w:t xml:space="preserve"> overview</w:t>
      </w:r>
      <w:bookmarkEnd w:id="3"/>
    </w:p>
    <w:p w14:paraId="3B70DA3A" w14:textId="3BDD3386" w:rsidR="00FB10BD" w:rsidRPr="004C3634" w:rsidRDefault="00FB10BD" w:rsidP="00281B0A">
      <w:pPr>
        <w:rPr>
          <w:lang w:val="en-US"/>
        </w:rPr>
      </w:pPr>
      <w:r w:rsidRPr="3BFD738E">
        <w:rPr>
          <w:lang w:val="en-US"/>
        </w:rPr>
        <w:t xml:space="preserve">In this lab we will learn how to program </w:t>
      </w:r>
      <w:r w:rsidR="00281B0A" w:rsidRPr="3BFD738E">
        <w:rPr>
          <w:lang w:val="en-US"/>
        </w:rPr>
        <w:t xml:space="preserve">the </w:t>
      </w:r>
      <w:r w:rsidR="00CA1D95" w:rsidRPr="3BFD738E">
        <w:rPr>
          <w:lang w:val="en-US"/>
        </w:rPr>
        <w:t xml:space="preserve">DISCO-L475VG-IOT01A </w:t>
      </w:r>
      <w:r w:rsidR="00281B0A" w:rsidRPr="3BFD738E">
        <w:rPr>
          <w:lang w:val="en-US"/>
        </w:rPr>
        <w:t>board to operate as a weather station. This builds on previous labs where we learned how to send BLE advertisements, read from different sensors (including temperature)</w:t>
      </w:r>
      <w:r w:rsidR="005416D9" w:rsidRPr="3BFD738E">
        <w:rPr>
          <w:lang w:val="en-US"/>
        </w:rPr>
        <w:t>,</w:t>
      </w:r>
      <w:r w:rsidR="00281B0A" w:rsidRPr="3BFD738E">
        <w:rPr>
          <w:lang w:val="en-US"/>
        </w:rPr>
        <w:t xml:space="preserve"> and connect to an embedded device via an app that we developed.</w:t>
      </w:r>
      <w:r w:rsidRPr="3BFD738E">
        <w:rPr>
          <w:lang w:val="en-US"/>
        </w:rPr>
        <w:t xml:space="preserve"> </w:t>
      </w:r>
    </w:p>
    <w:p w14:paraId="46C14BAE" w14:textId="117D4D37" w:rsidR="00FB10BD" w:rsidRPr="004C3634" w:rsidRDefault="00281B0A" w:rsidP="00CA1D95">
      <w:pPr>
        <w:rPr>
          <w:lang w:val="en-US"/>
        </w:rPr>
      </w:pPr>
      <w:r w:rsidRPr="3BFD738E">
        <w:rPr>
          <w:lang w:val="en-US"/>
        </w:rPr>
        <w:t>Here, t</w:t>
      </w:r>
      <w:r w:rsidR="00FB10BD" w:rsidRPr="3BFD738E">
        <w:rPr>
          <w:lang w:val="en-US"/>
        </w:rPr>
        <w:t xml:space="preserve">he embedded device will use the health thermometer characteristic to broadcast temperature data taken from the </w:t>
      </w:r>
      <w:r w:rsidRPr="3BFD738E">
        <w:rPr>
          <w:lang w:val="en-US"/>
        </w:rPr>
        <w:t xml:space="preserve">on-board </w:t>
      </w:r>
      <w:r w:rsidR="00FB10BD" w:rsidRPr="3BFD738E">
        <w:rPr>
          <w:lang w:val="en-US"/>
        </w:rPr>
        <w:t>environmental sensor</w:t>
      </w:r>
      <w:r w:rsidRPr="3BFD738E">
        <w:rPr>
          <w:lang w:val="en-US"/>
        </w:rPr>
        <w:t>s</w:t>
      </w:r>
      <w:r w:rsidR="00FB10BD" w:rsidRPr="3BFD738E">
        <w:rPr>
          <w:lang w:val="en-US"/>
        </w:rPr>
        <w:t xml:space="preserve">. We will </w:t>
      </w:r>
      <w:r w:rsidRPr="3BFD738E">
        <w:rPr>
          <w:lang w:val="en-US"/>
        </w:rPr>
        <w:t>extend the</w:t>
      </w:r>
      <w:r w:rsidR="00FB10BD" w:rsidRPr="3BFD738E">
        <w:rPr>
          <w:lang w:val="en-US"/>
        </w:rPr>
        <w:t xml:space="preserve"> app that we have developed previously to display the received data.</w:t>
      </w:r>
    </w:p>
    <w:p w14:paraId="5A72D88E" w14:textId="204C3A06" w:rsidR="00FB10BD" w:rsidRPr="004C3634" w:rsidRDefault="00FB10BD" w:rsidP="00CA1D95">
      <w:pPr>
        <w:rPr>
          <w:lang w:val="en-US"/>
        </w:rPr>
      </w:pPr>
      <w:r w:rsidRPr="3BFD738E">
        <w:rPr>
          <w:lang w:val="en-US"/>
        </w:rPr>
        <w:t>Alternatively</w:t>
      </w:r>
      <w:r w:rsidR="00281B0A" w:rsidRPr="3BFD738E">
        <w:rPr>
          <w:lang w:val="en-US"/>
        </w:rPr>
        <w:t>,</w:t>
      </w:r>
      <w:r w:rsidRPr="3BFD738E">
        <w:rPr>
          <w:lang w:val="en-US"/>
        </w:rPr>
        <w:t xml:space="preserve"> you can debug the system using other apps that </w:t>
      </w:r>
      <w:r w:rsidR="00281B0A" w:rsidRPr="3BFD738E">
        <w:rPr>
          <w:lang w:val="en-US"/>
        </w:rPr>
        <w:t xml:space="preserve">are </w:t>
      </w:r>
      <w:r w:rsidRPr="3BFD738E">
        <w:rPr>
          <w:lang w:val="en-US"/>
        </w:rPr>
        <w:t xml:space="preserve">available on </w:t>
      </w:r>
      <w:r w:rsidR="009B2973" w:rsidRPr="3BFD738E">
        <w:rPr>
          <w:lang w:val="en-US"/>
        </w:rPr>
        <w:t xml:space="preserve">the </w:t>
      </w:r>
      <w:r w:rsidRPr="3BFD738E">
        <w:rPr>
          <w:lang w:val="en-US"/>
        </w:rPr>
        <w:t>app stores</w:t>
      </w:r>
      <w:r w:rsidR="00281B0A" w:rsidRPr="3BFD738E">
        <w:rPr>
          <w:lang w:val="en-US"/>
        </w:rPr>
        <w:t xml:space="preserve">, e.g., </w:t>
      </w:r>
      <w:proofErr w:type="spellStart"/>
      <w:r w:rsidR="00CA1D95" w:rsidRPr="3BFD738E">
        <w:rPr>
          <w:lang w:val="en-US"/>
        </w:rPr>
        <w:t>nRF</w:t>
      </w:r>
      <w:proofErr w:type="spellEnd"/>
      <w:r w:rsidR="00CA1D95" w:rsidRPr="3BFD738E">
        <w:rPr>
          <w:lang w:val="en-US"/>
        </w:rPr>
        <w:t xml:space="preserve"> Connect</w:t>
      </w:r>
      <w:r w:rsidR="00281B0A" w:rsidRPr="3BFD738E">
        <w:rPr>
          <w:lang w:val="en-US"/>
        </w:rPr>
        <w:t xml:space="preserve"> </w:t>
      </w:r>
      <w:r w:rsidR="00CA1D95" w:rsidRPr="3BFD738E">
        <w:rPr>
          <w:lang w:val="en-US"/>
        </w:rPr>
        <w:t>(</w:t>
      </w:r>
      <w:hyperlink r:id="rId15" w:history="1">
        <w:r w:rsidR="00CA1D95" w:rsidRPr="3BFD738E">
          <w:rPr>
            <w:rStyle w:val="Hyperlink"/>
            <w:lang w:val="en-US"/>
          </w:rPr>
          <w:t>https://play.google.com/store/apps/details?id=no.nordicsemi.android.mcp&amp;hl=en_GB</w:t>
        </w:r>
      </w:hyperlink>
      <w:r w:rsidR="00CA1D95" w:rsidRPr="3BFD738E">
        <w:rPr>
          <w:lang w:val="en-US"/>
        </w:rPr>
        <w:t>)</w:t>
      </w:r>
      <w:r w:rsidR="00281B0A" w:rsidRPr="3BFD738E">
        <w:rPr>
          <w:lang w:val="en-US"/>
        </w:rPr>
        <w:t xml:space="preserve"> or </w:t>
      </w:r>
      <w:r w:rsidRPr="3BFD738E">
        <w:rPr>
          <w:lang w:val="en-US"/>
        </w:rPr>
        <w:t>ST BLE Profile</w:t>
      </w:r>
      <w:r w:rsidR="00CA1D95" w:rsidRPr="3BFD738E">
        <w:rPr>
          <w:lang w:val="en-US"/>
        </w:rPr>
        <w:t>:</w:t>
      </w:r>
      <w:r w:rsidRPr="3BFD738E">
        <w:rPr>
          <w:lang w:val="en-US"/>
        </w:rPr>
        <w:t xml:space="preserve"> (</w:t>
      </w:r>
      <w:hyperlink r:id="rId16" w:history="1">
        <w:r w:rsidRPr="3BFD738E">
          <w:rPr>
            <w:rStyle w:val="Hyperlink"/>
            <w:lang w:val="en-US"/>
          </w:rPr>
          <w:t>https://play.google.com/store/apps/details?id=com.stm.bluetoothlevalidation</w:t>
        </w:r>
      </w:hyperlink>
      <w:r w:rsidRPr="3BFD738E">
        <w:rPr>
          <w:lang w:val="en-US"/>
        </w:rPr>
        <w:t>)</w:t>
      </w:r>
    </w:p>
    <w:p w14:paraId="006A7A1E" w14:textId="77777777" w:rsidR="00457B5F" w:rsidRPr="004C3634" w:rsidRDefault="00457B5F" w:rsidP="001401EE">
      <w:pPr>
        <w:rPr>
          <w:lang w:val="en-US"/>
        </w:rPr>
      </w:pPr>
    </w:p>
    <w:p w14:paraId="71EA81EC" w14:textId="08A7A5F5" w:rsidR="0004153B" w:rsidRPr="004C3634" w:rsidRDefault="0004153B" w:rsidP="0004153B">
      <w:pPr>
        <w:pStyle w:val="Heading1"/>
        <w:rPr>
          <w:lang w:val="en-US"/>
        </w:rPr>
      </w:pPr>
      <w:bookmarkStart w:id="4" w:name="_Toc5031133"/>
      <w:bookmarkStart w:id="5" w:name="_Toc36672727"/>
      <w:bookmarkEnd w:id="4"/>
      <w:r w:rsidRPr="3BFD738E">
        <w:rPr>
          <w:lang w:val="en-US"/>
        </w:rPr>
        <w:t xml:space="preserve">Programming </w:t>
      </w:r>
      <w:r w:rsidR="00281B0A" w:rsidRPr="3BFD738E">
        <w:rPr>
          <w:lang w:val="en-US"/>
        </w:rPr>
        <w:t>an E</w:t>
      </w:r>
      <w:r w:rsidR="00662213" w:rsidRPr="3BFD738E">
        <w:rPr>
          <w:lang w:val="en-US"/>
        </w:rPr>
        <w:t xml:space="preserve">mbedded BLE </w:t>
      </w:r>
      <w:r w:rsidR="00281B0A" w:rsidRPr="3BFD738E">
        <w:rPr>
          <w:lang w:val="en-US"/>
        </w:rPr>
        <w:t>W</w:t>
      </w:r>
      <w:r w:rsidR="00662213" w:rsidRPr="3BFD738E">
        <w:rPr>
          <w:lang w:val="en-US"/>
        </w:rPr>
        <w:t xml:space="preserve">eather </w:t>
      </w:r>
      <w:r w:rsidR="00281B0A" w:rsidRPr="3BFD738E">
        <w:rPr>
          <w:lang w:val="en-US"/>
        </w:rPr>
        <w:t>S</w:t>
      </w:r>
      <w:r w:rsidR="00662213" w:rsidRPr="3BFD738E">
        <w:rPr>
          <w:lang w:val="en-US"/>
        </w:rPr>
        <w:t>tation</w:t>
      </w:r>
      <w:bookmarkEnd w:id="5"/>
    </w:p>
    <w:p w14:paraId="5F8E7877" w14:textId="19F93DAA" w:rsidR="00457B5F" w:rsidRPr="004C3634" w:rsidRDefault="00457B5F" w:rsidP="3BFD738E">
      <w:pPr>
        <w:rPr>
          <w:lang w:val="en-US"/>
        </w:rPr>
      </w:pPr>
      <w:r w:rsidRPr="3BFD738E">
        <w:rPr>
          <w:lang w:val="en-US"/>
        </w:rPr>
        <w:t xml:space="preserve">The starting point of this lab is the </w:t>
      </w:r>
      <w:proofErr w:type="spellStart"/>
      <w:r w:rsidR="00281B0A" w:rsidRPr="3BFD738E">
        <w:rPr>
          <w:lang w:val="en-US"/>
        </w:rPr>
        <w:t>M</w:t>
      </w:r>
      <w:r w:rsidRPr="3BFD738E">
        <w:rPr>
          <w:lang w:val="en-US"/>
        </w:rPr>
        <w:t>bed</w:t>
      </w:r>
      <w:proofErr w:type="spellEnd"/>
      <w:r w:rsidRPr="3BFD738E">
        <w:rPr>
          <w:lang w:val="en-US"/>
        </w:rPr>
        <w:t xml:space="preserve"> code we set up for a </w:t>
      </w:r>
      <w:r w:rsidR="00281B0A" w:rsidRPr="3BFD738E">
        <w:rPr>
          <w:lang w:val="en-US"/>
        </w:rPr>
        <w:t>BLE</w:t>
      </w:r>
      <w:r w:rsidRPr="3BFD738E">
        <w:rPr>
          <w:lang w:val="en-US"/>
        </w:rPr>
        <w:t xml:space="preserve"> </w:t>
      </w:r>
      <w:r w:rsidR="00A35444" w:rsidRPr="3BFD738E">
        <w:rPr>
          <w:lang w:val="en-US"/>
        </w:rPr>
        <w:t>“</w:t>
      </w:r>
      <w:r w:rsidRPr="3BFD738E">
        <w:rPr>
          <w:lang w:val="en-US"/>
        </w:rPr>
        <w:t>beacon</w:t>
      </w:r>
      <w:r w:rsidR="00A35444" w:rsidRPr="3BFD738E">
        <w:rPr>
          <w:lang w:val="en-US"/>
        </w:rPr>
        <w:t>”</w:t>
      </w:r>
      <w:r w:rsidRPr="3BFD738E">
        <w:rPr>
          <w:lang w:val="en-US"/>
        </w:rPr>
        <w:t xml:space="preserve"> in </w:t>
      </w:r>
      <w:r w:rsidR="009C20C9" w:rsidRPr="3BFD738E">
        <w:rPr>
          <w:lang w:val="en-US"/>
        </w:rPr>
        <w:t>L</w:t>
      </w:r>
      <w:r w:rsidRPr="3BFD738E">
        <w:rPr>
          <w:lang w:val="en-US"/>
        </w:rPr>
        <w:t>ab</w:t>
      </w:r>
      <w:r w:rsidR="009C20C9" w:rsidRPr="3BFD738E">
        <w:rPr>
          <w:lang w:val="en-US"/>
        </w:rPr>
        <w:t xml:space="preserve"> </w:t>
      </w:r>
      <w:r w:rsidR="003A57C9" w:rsidRPr="3BFD738E">
        <w:rPr>
          <w:lang w:val="en-US"/>
        </w:rPr>
        <w:t>4</w:t>
      </w:r>
      <w:r w:rsidRPr="3BFD738E">
        <w:rPr>
          <w:lang w:val="en-US"/>
        </w:rPr>
        <w:t xml:space="preserve">, as setting up advertising is most of the hard work. From this </w:t>
      </w:r>
      <w:r w:rsidR="00743314" w:rsidRPr="3BFD738E">
        <w:rPr>
          <w:lang w:val="en-US"/>
        </w:rPr>
        <w:t>we will</w:t>
      </w:r>
      <w:r w:rsidRPr="3BFD738E">
        <w:rPr>
          <w:lang w:val="en-US"/>
        </w:rPr>
        <w:t xml:space="preserve"> describe how to use </w:t>
      </w:r>
      <w:r w:rsidR="378BD2D6" w:rsidRPr="3BFD738E">
        <w:rPr>
          <w:rFonts w:eastAsia="Calibri" w:cs="Calibri"/>
          <w:color w:val="202122"/>
          <w:sz w:val="21"/>
          <w:szCs w:val="21"/>
          <w:lang w:val="en-US"/>
        </w:rPr>
        <w:t>Generic Attribute Profile (</w:t>
      </w:r>
      <w:r w:rsidR="003A57C9" w:rsidRPr="3BFD738E">
        <w:rPr>
          <w:lang w:val="en-US"/>
        </w:rPr>
        <w:t>GATT</w:t>
      </w:r>
      <w:r w:rsidR="037CC50D" w:rsidRPr="3BFD738E">
        <w:rPr>
          <w:lang w:val="en-US"/>
        </w:rPr>
        <w:t>)</w:t>
      </w:r>
      <w:r w:rsidRPr="3BFD738E">
        <w:rPr>
          <w:lang w:val="en-US"/>
        </w:rPr>
        <w:t xml:space="preserve"> profiles to broadcast temperature data upon connection</w:t>
      </w:r>
      <w:r w:rsidR="003A57C9" w:rsidRPr="3BFD738E">
        <w:rPr>
          <w:lang w:val="en-US"/>
        </w:rPr>
        <w:t>. T</w:t>
      </w:r>
      <w:r w:rsidRPr="3BFD738E">
        <w:rPr>
          <w:lang w:val="en-US"/>
        </w:rPr>
        <w:t xml:space="preserve">he remaining work of retrieving the </w:t>
      </w:r>
      <w:r w:rsidR="00D62CD1" w:rsidRPr="3BFD738E">
        <w:rPr>
          <w:lang w:val="en-US"/>
        </w:rPr>
        <w:t>environment-specific measurements (temperature, humidity, etc.)</w:t>
      </w:r>
      <w:r w:rsidRPr="3BFD738E">
        <w:rPr>
          <w:lang w:val="en-US"/>
        </w:rPr>
        <w:t xml:space="preserve"> from the sensor</w:t>
      </w:r>
      <w:r w:rsidR="00D62CD1" w:rsidRPr="3BFD738E">
        <w:rPr>
          <w:lang w:val="en-US"/>
        </w:rPr>
        <w:t>s</w:t>
      </w:r>
      <w:r w:rsidRPr="3BFD738E">
        <w:rPr>
          <w:lang w:val="en-US"/>
        </w:rPr>
        <w:t xml:space="preserve"> should be achievable by </w:t>
      </w:r>
      <w:r w:rsidR="00D62CD1" w:rsidRPr="3BFD738E">
        <w:rPr>
          <w:lang w:val="en-US"/>
        </w:rPr>
        <w:t>reusing</w:t>
      </w:r>
      <w:r w:rsidRPr="3BFD738E">
        <w:rPr>
          <w:lang w:val="en-US"/>
        </w:rPr>
        <w:t xml:space="preserve"> parts of the code from </w:t>
      </w:r>
      <w:r w:rsidR="003A57C9" w:rsidRPr="3BFD738E">
        <w:rPr>
          <w:lang w:val="en-US"/>
        </w:rPr>
        <w:t>the previous lab</w:t>
      </w:r>
      <w:r w:rsidRPr="3BFD738E">
        <w:rPr>
          <w:lang w:val="en-US"/>
        </w:rPr>
        <w:t>.</w:t>
      </w:r>
    </w:p>
    <w:p w14:paraId="405CAC81" w14:textId="3C5F7A7F" w:rsidR="0004153B" w:rsidRPr="00893081" w:rsidRDefault="0004153B" w:rsidP="0004153B">
      <w:pPr>
        <w:rPr>
          <w:lang w:val="en-US"/>
        </w:rPr>
      </w:pPr>
      <w:r w:rsidRPr="004C3634">
        <w:rPr>
          <w:lang w:val="en-US"/>
        </w:rPr>
        <w:t xml:space="preserve">This lab exercise has two parts, namely programming the microcontroller device and programming the smartphone application. In this first part, we will program the </w:t>
      </w:r>
      <w:r w:rsidR="00046C2B" w:rsidRPr="004C3634">
        <w:rPr>
          <w:lang w:val="en-US"/>
        </w:rPr>
        <w:t>board</w:t>
      </w:r>
      <w:r w:rsidRPr="004C3634">
        <w:rPr>
          <w:lang w:val="en-US"/>
        </w:rPr>
        <w:t xml:space="preserve"> to interact with the</w:t>
      </w:r>
      <w:r w:rsidR="00046C2B" w:rsidRPr="004C3634">
        <w:rPr>
          <w:lang w:val="en-US"/>
        </w:rPr>
        <w:t xml:space="preserve"> on-board</w:t>
      </w:r>
      <w:r w:rsidRPr="00893081">
        <w:rPr>
          <w:lang w:val="en-US"/>
        </w:rPr>
        <w:t xml:space="preserve"> sensors using I2C serial communication (as we did in the “</w:t>
      </w:r>
      <w:r w:rsidR="003A57C9" w:rsidRPr="00893081">
        <w:rPr>
          <w:lang w:val="en-US"/>
        </w:rPr>
        <w:t>Sensing</w:t>
      </w:r>
      <w:r w:rsidR="00046C2B" w:rsidRPr="00893081">
        <w:rPr>
          <w:lang w:val="en-US"/>
        </w:rPr>
        <w:t>”</w:t>
      </w:r>
      <w:r w:rsidR="003A57C9" w:rsidRPr="00893081">
        <w:rPr>
          <w:lang w:val="en-US"/>
        </w:rPr>
        <w:t xml:space="preserve"> lab</w:t>
      </w:r>
      <w:r w:rsidRPr="00893081">
        <w:rPr>
          <w:lang w:val="en-US"/>
        </w:rPr>
        <w:t xml:space="preserve">), and then broadcast the data via </w:t>
      </w:r>
      <w:r w:rsidR="003A57C9" w:rsidRPr="00893081">
        <w:rPr>
          <w:lang w:val="en-US"/>
        </w:rPr>
        <w:t xml:space="preserve">the </w:t>
      </w:r>
      <w:r w:rsidR="00D62CD1" w:rsidRPr="00893081">
        <w:rPr>
          <w:lang w:val="en-US"/>
        </w:rPr>
        <w:t xml:space="preserve">on-board </w:t>
      </w:r>
      <w:r w:rsidRPr="00893081">
        <w:rPr>
          <w:lang w:val="en-US"/>
        </w:rPr>
        <w:t xml:space="preserve">BLE </w:t>
      </w:r>
      <w:r w:rsidR="00B55853" w:rsidRPr="00893081">
        <w:rPr>
          <w:lang w:val="en-US"/>
        </w:rPr>
        <w:t>module</w:t>
      </w:r>
      <w:r w:rsidR="005718F4" w:rsidRPr="00893081">
        <w:rPr>
          <w:lang w:val="en-US"/>
        </w:rPr>
        <w:t>.</w:t>
      </w:r>
    </w:p>
    <w:p w14:paraId="3E52B3D8" w14:textId="276E41DF" w:rsidR="0004153B" w:rsidRPr="00893081" w:rsidRDefault="0004153B" w:rsidP="0004153B">
      <w:pPr>
        <w:rPr>
          <w:lang w:val="en-US"/>
        </w:rPr>
      </w:pPr>
      <w:r w:rsidRPr="00893081">
        <w:rPr>
          <w:lang w:val="en-US"/>
        </w:rPr>
        <w:t xml:space="preserve">In the second part, we will receive and display the data (temperature, humidity, atmospheric pressure, and cardinal direction) on the mobile device. Note that the cardinal direction can be used to indicate the direction of the </w:t>
      </w:r>
      <w:r w:rsidR="00743314" w:rsidRPr="00893081">
        <w:rPr>
          <w:lang w:val="en-US"/>
        </w:rPr>
        <w:t>wind if</w:t>
      </w:r>
      <w:r w:rsidRPr="00893081">
        <w:rPr>
          <w:lang w:val="en-US"/>
        </w:rPr>
        <w:t xml:space="preserve"> we can attach the device to a wind vane (or a weathercock). </w:t>
      </w:r>
    </w:p>
    <w:p w14:paraId="05CA3D4A" w14:textId="3FA9DCE7" w:rsidR="0004153B" w:rsidRPr="004C3634" w:rsidRDefault="0004153B" w:rsidP="0004153B">
      <w:pPr>
        <w:rPr>
          <w:lang w:val="en-US"/>
        </w:rPr>
      </w:pPr>
      <w:proofErr w:type="gramStart"/>
      <w:r w:rsidRPr="00893081">
        <w:rPr>
          <w:lang w:val="en-US"/>
        </w:rPr>
        <w:t>In order to</w:t>
      </w:r>
      <w:proofErr w:type="gramEnd"/>
      <w:r w:rsidRPr="00893081">
        <w:rPr>
          <w:lang w:val="en-US"/>
        </w:rPr>
        <w:t xml:space="preserve"> make our device compatible </w:t>
      </w:r>
      <w:r w:rsidR="00D62CD1" w:rsidRPr="00893081">
        <w:rPr>
          <w:lang w:val="en-US"/>
        </w:rPr>
        <w:t>with</w:t>
      </w:r>
      <w:r w:rsidRPr="00893081">
        <w:rPr>
          <w:lang w:val="en-US"/>
        </w:rPr>
        <w:t xml:space="preserve"> other BLE apps</w:t>
      </w:r>
      <w:r w:rsidR="00D62CD1" w:rsidRPr="00893081">
        <w:rPr>
          <w:lang w:val="en-US"/>
        </w:rPr>
        <w:t>,</w:t>
      </w:r>
      <w:r w:rsidRPr="00893081">
        <w:rPr>
          <w:lang w:val="en-US"/>
        </w:rPr>
        <w:t xml:space="preserve"> we will use the standard Universally Unique Identifier</w:t>
      </w:r>
      <w:r w:rsidR="00D62CD1" w:rsidRPr="00893081">
        <w:rPr>
          <w:lang w:val="en-US"/>
        </w:rPr>
        <w:t>s</w:t>
      </w:r>
      <w:r w:rsidRPr="00893081">
        <w:rPr>
          <w:lang w:val="en-US"/>
        </w:rPr>
        <w:t xml:space="preserve"> (UUIDs) for the BLE services and characteristics. More information on the standard UUID</w:t>
      </w:r>
      <w:r w:rsidR="00D62CD1" w:rsidRPr="00893081">
        <w:rPr>
          <w:lang w:val="en-US"/>
        </w:rPr>
        <w:t>s</w:t>
      </w:r>
      <w:r w:rsidRPr="00893081">
        <w:rPr>
          <w:lang w:val="en-US"/>
        </w:rPr>
        <w:t xml:space="preserve"> can be found at: </w:t>
      </w:r>
      <w:hyperlink r:id="rId17" w:history="1">
        <w:r w:rsidRPr="00893081">
          <w:rPr>
            <w:rStyle w:val="Hyperlink"/>
            <w:lang w:val="en-US"/>
          </w:rPr>
          <w:t>https://developer.bluetooth.org</w:t>
        </w:r>
      </w:hyperlink>
    </w:p>
    <w:p w14:paraId="3A9DEEDD" w14:textId="728C560B" w:rsidR="0004153B" w:rsidRPr="00893081" w:rsidRDefault="0004153B" w:rsidP="0004153B">
      <w:pPr>
        <w:rPr>
          <w:lang w:val="en-US"/>
        </w:rPr>
      </w:pPr>
      <w:r w:rsidRPr="004C3634">
        <w:rPr>
          <w:lang w:val="en-US"/>
        </w:rPr>
        <w:t>The table below describes the details of the Environmental Sensing Service and the characteristics relevant to our application.</w:t>
      </w:r>
    </w:p>
    <w:p w14:paraId="0CCDD2D2" w14:textId="77777777" w:rsidR="00D62CD1" w:rsidRPr="00893081" w:rsidRDefault="00D62CD1" w:rsidP="0004153B">
      <w:pPr>
        <w:rPr>
          <w:lang w:val="en-US"/>
        </w:rPr>
      </w:pPr>
    </w:p>
    <w:p w14:paraId="457BA10A" w14:textId="758CF23B" w:rsidR="00743314" w:rsidRDefault="00743314" w:rsidP="00743314">
      <w:pPr>
        <w:pStyle w:val="Caption"/>
        <w:keepNext/>
      </w:pPr>
      <w:r>
        <w:lastRenderedPageBreak/>
        <w:t xml:space="preserve">Table </w:t>
      </w:r>
      <w:r w:rsidR="00D32650">
        <w:fldChar w:fldCharType="begin"/>
      </w:r>
      <w:r w:rsidR="00D32650">
        <w:instrText xml:space="preserve"> SEQ Table \* ARABIC </w:instrText>
      </w:r>
      <w:r w:rsidR="00D32650">
        <w:fldChar w:fldCharType="separate"/>
      </w:r>
      <w:r>
        <w:rPr>
          <w:noProof/>
        </w:rPr>
        <w:t>1</w:t>
      </w:r>
      <w:r w:rsidR="00D32650">
        <w:rPr>
          <w:noProof/>
        </w:rPr>
        <w:fldChar w:fldCharType="end"/>
      </w:r>
      <w:r>
        <w:t>: Environmental Sensing Service</w:t>
      </w:r>
      <w:r>
        <w:rPr>
          <w:noProof/>
        </w:rPr>
        <w:t xml:space="preserve"> Charecteristics</w:t>
      </w:r>
    </w:p>
    <w:tbl>
      <w:tblPr>
        <w:tblStyle w:val="TableGrid"/>
        <w:tblW w:w="9067" w:type="dxa"/>
        <w:tblLayout w:type="fixed"/>
        <w:tblLook w:val="04A0" w:firstRow="1" w:lastRow="0" w:firstColumn="1" w:lastColumn="0" w:noHBand="0" w:noVBand="1"/>
      </w:tblPr>
      <w:tblGrid>
        <w:gridCol w:w="3227"/>
        <w:gridCol w:w="1163"/>
        <w:gridCol w:w="992"/>
        <w:gridCol w:w="3685"/>
      </w:tblGrid>
      <w:tr w:rsidR="0004153B" w:rsidRPr="004C3634" w14:paraId="6CDE22CA" w14:textId="77777777" w:rsidTr="3BFD738E">
        <w:tc>
          <w:tcPr>
            <w:tcW w:w="3227" w:type="dxa"/>
            <w:shd w:val="clear" w:color="auto" w:fill="4472C4" w:themeFill="accent1"/>
          </w:tcPr>
          <w:p w14:paraId="57E169DA" w14:textId="77777777" w:rsidR="0004153B" w:rsidRPr="00893081" w:rsidRDefault="0004153B" w:rsidP="0004153B">
            <w:pPr>
              <w:spacing w:after="160" w:line="259" w:lineRule="auto"/>
              <w:rPr>
                <w:b/>
                <w:lang w:val="en-US"/>
              </w:rPr>
            </w:pPr>
            <w:r w:rsidRPr="00893081">
              <w:rPr>
                <w:b/>
                <w:lang w:val="en-US"/>
              </w:rPr>
              <w:t>Name</w:t>
            </w:r>
          </w:p>
        </w:tc>
        <w:tc>
          <w:tcPr>
            <w:tcW w:w="1163" w:type="dxa"/>
            <w:shd w:val="clear" w:color="auto" w:fill="4472C4" w:themeFill="accent1"/>
          </w:tcPr>
          <w:p w14:paraId="7DA6BAAA" w14:textId="77777777" w:rsidR="0004153B" w:rsidRPr="00893081" w:rsidRDefault="0004153B" w:rsidP="0004153B">
            <w:pPr>
              <w:spacing w:after="160" w:line="259" w:lineRule="auto"/>
              <w:rPr>
                <w:b/>
                <w:lang w:val="en-US"/>
              </w:rPr>
            </w:pPr>
            <w:r w:rsidRPr="00893081">
              <w:rPr>
                <w:b/>
                <w:lang w:val="en-US"/>
              </w:rPr>
              <w:t>UUID</w:t>
            </w:r>
          </w:p>
        </w:tc>
        <w:tc>
          <w:tcPr>
            <w:tcW w:w="992" w:type="dxa"/>
            <w:shd w:val="clear" w:color="auto" w:fill="4472C4" w:themeFill="accent1"/>
          </w:tcPr>
          <w:p w14:paraId="0054103C" w14:textId="77777777" w:rsidR="0004153B" w:rsidRPr="00893081" w:rsidRDefault="0004153B" w:rsidP="0004153B">
            <w:pPr>
              <w:spacing w:after="160" w:line="259" w:lineRule="auto"/>
              <w:rPr>
                <w:b/>
                <w:lang w:val="en-US"/>
              </w:rPr>
            </w:pPr>
            <w:r w:rsidRPr="00893081">
              <w:rPr>
                <w:b/>
                <w:lang w:val="en-US"/>
              </w:rPr>
              <w:t>Format</w:t>
            </w:r>
          </w:p>
        </w:tc>
        <w:tc>
          <w:tcPr>
            <w:tcW w:w="3685" w:type="dxa"/>
            <w:shd w:val="clear" w:color="auto" w:fill="4472C4" w:themeFill="accent1"/>
          </w:tcPr>
          <w:p w14:paraId="33FF86AB" w14:textId="77777777" w:rsidR="0004153B" w:rsidRPr="00893081" w:rsidRDefault="0004153B" w:rsidP="0004153B">
            <w:pPr>
              <w:spacing w:after="160" w:line="259" w:lineRule="auto"/>
              <w:rPr>
                <w:b/>
                <w:lang w:val="en-US"/>
              </w:rPr>
            </w:pPr>
            <w:r w:rsidRPr="00893081">
              <w:rPr>
                <w:b/>
                <w:lang w:val="en-US"/>
              </w:rPr>
              <w:t>Description</w:t>
            </w:r>
          </w:p>
        </w:tc>
      </w:tr>
      <w:tr w:rsidR="0004153B" w:rsidRPr="004C3634" w14:paraId="63F16A40" w14:textId="77777777" w:rsidTr="3BFD738E">
        <w:tc>
          <w:tcPr>
            <w:tcW w:w="3227" w:type="dxa"/>
          </w:tcPr>
          <w:p w14:paraId="20E9915A" w14:textId="77777777" w:rsidR="0004153B" w:rsidRPr="004C3634" w:rsidRDefault="0004153B" w:rsidP="0004153B">
            <w:pPr>
              <w:spacing w:after="160" w:line="259" w:lineRule="auto"/>
              <w:rPr>
                <w:lang w:val="en-US"/>
              </w:rPr>
            </w:pPr>
            <w:r w:rsidRPr="004C3634">
              <w:rPr>
                <w:lang w:val="en-US"/>
              </w:rPr>
              <w:t>Environmental Sensing (Service)</w:t>
            </w:r>
          </w:p>
        </w:tc>
        <w:tc>
          <w:tcPr>
            <w:tcW w:w="1163" w:type="dxa"/>
          </w:tcPr>
          <w:p w14:paraId="3B79E7D0" w14:textId="77777777" w:rsidR="0004153B" w:rsidRPr="00893081" w:rsidRDefault="0004153B" w:rsidP="0004153B">
            <w:pPr>
              <w:spacing w:after="160" w:line="259" w:lineRule="auto"/>
              <w:rPr>
                <w:lang w:val="en-US"/>
              </w:rPr>
            </w:pPr>
            <w:r w:rsidRPr="00893081">
              <w:rPr>
                <w:lang w:val="en-US"/>
              </w:rPr>
              <w:t>0x181A</w:t>
            </w:r>
          </w:p>
        </w:tc>
        <w:tc>
          <w:tcPr>
            <w:tcW w:w="992" w:type="dxa"/>
          </w:tcPr>
          <w:p w14:paraId="4EBEE04B" w14:textId="77777777" w:rsidR="0004153B" w:rsidRPr="00893081" w:rsidRDefault="0004153B" w:rsidP="0004153B">
            <w:pPr>
              <w:spacing w:after="160" w:line="259" w:lineRule="auto"/>
              <w:rPr>
                <w:lang w:val="en-US"/>
              </w:rPr>
            </w:pPr>
            <w:r w:rsidRPr="00893081">
              <w:rPr>
                <w:lang w:val="en-US"/>
              </w:rPr>
              <w:t>-</w:t>
            </w:r>
          </w:p>
        </w:tc>
        <w:tc>
          <w:tcPr>
            <w:tcW w:w="3685" w:type="dxa"/>
          </w:tcPr>
          <w:p w14:paraId="0BAF6CE6" w14:textId="77777777" w:rsidR="0004153B" w:rsidRPr="00893081" w:rsidRDefault="0004153B" w:rsidP="0004153B">
            <w:pPr>
              <w:spacing w:after="160" w:line="259" w:lineRule="auto"/>
              <w:rPr>
                <w:lang w:val="en-US"/>
              </w:rPr>
            </w:pPr>
            <w:r w:rsidRPr="00893081">
              <w:rPr>
                <w:lang w:val="en-US"/>
              </w:rPr>
              <w:t>The Environmental Sensing Service (ESS) shows measurement data from an environmental sensor.</w:t>
            </w:r>
          </w:p>
        </w:tc>
      </w:tr>
      <w:tr w:rsidR="0004153B" w:rsidRPr="004C3634" w14:paraId="641F7463" w14:textId="77777777" w:rsidTr="3BFD738E">
        <w:tc>
          <w:tcPr>
            <w:tcW w:w="3227" w:type="dxa"/>
          </w:tcPr>
          <w:p w14:paraId="3F860A04" w14:textId="77777777" w:rsidR="0004153B" w:rsidRPr="004C3634" w:rsidRDefault="0004153B" w:rsidP="0004153B">
            <w:pPr>
              <w:spacing w:after="160" w:line="259" w:lineRule="auto"/>
              <w:rPr>
                <w:lang w:val="en-US"/>
              </w:rPr>
            </w:pPr>
            <w:r w:rsidRPr="004C3634">
              <w:rPr>
                <w:lang w:val="en-US"/>
              </w:rPr>
              <w:t>Humidity (Characteristic)</w:t>
            </w:r>
          </w:p>
        </w:tc>
        <w:tc>
          <w:tcPr>
            <w:tcW w:w="1163" w:type="dxa"/>
          </w:tcPr>
          <w:p w14:paraId="143B2375" w14:textId="77777777" w:rsidR="0004153B" w:rsidRPr="00893081" w:rsidRDefault="0004153B" w:rsidP="0004153B">
            <w:pPr>
              <w:spacing w:after="160" w:line="259" w:lineRule="auto"/>
              <w:rPr>
                <w:lang w:val="en-US"/>
              </w:rPr>
            </w:pPr>
            <w:r w:rsidRPr="004C3634">
              <w:rPr>
                <w:lang w:val="en-US"/>
              </w:rPr>
              <w:t>0x2A6F</w:t>
            </w:r>
          </w:p>
        </w:tc>
        <w:tc>
          <w:tcPr>
            <w:tcW w:w="992" w:type="dxa"/>
          </w:tcPr>
          <w:p w14:paraId="3BCBF77A" w14:textId="77777777" w:rsidR="0004153B" w:rsidRPr="00893081" w:rsidRDefault="0004153B" w:rsidP="0004153B">
            <w:pPr>
              <w:spacing w:after="160" w:line="259" w:lineRule="auto"/>
              <w:rPr>
                <w:lang w:val="en-US"/>
              </w:rPr>
            </w:pPr>
            <w:r w:rsidRPr="00893081">
              <w:rPr>
                <w:lang w:val="en-US"/>
              </w:rPr>
              <w:t>uint16</w:t>
            </w:r>
          </w:p>
        </w:tc>
        <w:tc>
          <w:tcPr>
            <w:tcW w:w="3685" w:type="dxa"/>
          </w:tcPr>
          <w:p w14:paraId="1AE1D119" w14:textId="4AB43A01" w:rsidR="0004153B" w:rsidRPr="00893081" w:rsidRDefault="0004153B" w:rsidP="0004153B">
            <w:pPr>
              <w:spacing w:after="160" w:line="259" w:lineRule="auto"/>
              <w:rPr>
                <w:lang w:val="en-US"/>
              </w:rPr>
            </w:pPr>
            <w:r w:rsidRPr="00893081">
              <w:rPr>
                <w:lang w:val="en-US"/>
              </w:rPr>
              <w:t>Unit is in percent</w:t>
            </w:r>
            <w:r w:rsidR="00D62CD1" w:rsidRPr="00893081">
              <w:rPr>
                <w:lang w:val="en-US"/>
              </w:rPr>
              <w:t xml:space="preserve">age, </w:t>
            </w:r>
            <w:r w:rsidRPr="00893081">
              <w:rPr>
                <w:lang w:val="en-US"/>
              </w:rPr>
              <w:t>with a resolution of 0.01 percent.</w:t>
            </w:r>
          </w:p>
        </w:tc>
      </w:tr>
      <w:tr w:rsidR="0004153B" w:rsidRPr="004C3634" w14:paraId="79D8D81F" w14:textId="77777777" w:rsidTr="3BFD738E">
        <w:tc>
          <w:tcPr>
            <w:tcW w:w="3227" w:type="dxa"/>
          </w:tcPr>
          <w:p w14:paraId="25C0DEAC" w14:textId="5BA14372" w:rsidR="0004153B" w:rsidRPr="00893081" w:rsidRDefault="0004153B" w:rsidP="0004153B">
            <w:pPr>
              <w:spacing w:after="160" w:line="259" w:lineRule="auto"/>
              <w:rPr>
                <w:lang w:val="en-US"/>
              </w:rPr>
            </w:pPr>
            <w:r w:rsidRPr="004C3634">
              <w:rPr>
                <w:lang w:val="en-US"/>
              </w:rPr>
              <w:t>Temperature</w:t>
            </w:r>
            <w:r w:rsidR="00D62CD1" w:rsidRPr="004C3634">
              <w:rPr>
                <w:lang w:val="en-US"/>
              </w:rPr>
              <w:t xml:space="preserve"> </w:t>
            </w:r>
            <w:r w:rsidRPr="004C3634">
              <w:rPr>
                <w:lang w:val="en-US"/>
              </w:rPr>
              <w:t>(Characteristic)</w:t>
            </w:r>
          </w:p>
        </w:tc>
        <w:tc>
          <w:tcPr>
            <w:tcW w:w="1163" w:type="dxa"/>
          </w:tcPr>
          <w:p w14:paraId="732B24C1" w14:textId="77777777" w:rsidR="0004153B" w:rsidRPr="00893081" w:rsidRDefault="0004153B" w:rsidP="0004153B">
            <w:pPr>
              <w:spacing w:after="160" w:line="259" w:lineRule="auto"/>
              <w:rPr>
                <w:lang w:val="en-US"/>
              </w:rPr>
            </w:pPr>
            <w:r w:rsidRPr="00893081">
              <w:rPr>
                <w:lang w:val="en-US"/>
              </w:rPr>
              <w:t>0x2A6E</w:t>
            </w:r>
          </w:p>
        </w:tc>
        <w:tc>
          <w:tcPr>
            <w:tcW w:w="992" w:type="dxa"/>
          </w:tcPr>
          <w:p w14:paraId="592DE9C3" w14:textId="77777777" w:rsidR="0004153B" w:rsidRPr="00893081" w:rsidRDefault="0004153B" w:rsidP="0004153B">
            <w:pPr>
              <w:spacing w:after="160" w:line="259" w:lineRule="auto"/>
              <w:rPr>
                <w:lang w:val="en-US"/>
              </w:rPr>
            </w:pPr>
            <w:r w:rsidRPr="00893081">
              <w:rPr>
                <w:lang w:val="en-US"/>
              </w:rPr>
              <w:t>sint16</w:t>
            </w:r>
          </w:p>
        </w:tc>
        <w:tc>
          <w:tcPr>
            <w:tcW w:w="3685" w:type="dxa"/>
          </w:tcPr>
          <w:p w14:paraId="516DBC2C" w14:textId="39E4B9CD" w:rsidR="0004153B" w:rsidRPr="00893081" w:rsidRDefault="0004153B" w:rsidP="0004153B">
            <w:pPr>
              <w:spacing w:after="160" w:line="259" w:lineRule="auto"/>
              <w:rPr>
                <w:lang w:val="en-US"/>
              </w:rPr>
            </w:pPr>
            <w:r w:rsidRPr="00893081">
              <w:rPr>
                <w:lang w:val="en-US"/>
              </w:rPr>
              <w:t>Unit is in degrees Celsius</w:t>
            </w:r>
            <w:r w:rsidR="00D62CD1" w:rsidRPr="00893081">
              <w:rPr>
                <w:lang w:val="en-US"/>
              </w:rPr>
              <w:t>,</w:t>
            </w:r>
            <w:r w:rsidRPr="00893081">
              <w:rPr>
                <w:lang w:val="en-US"/>
              </w:rPr>
              <w:t xml:space="preserve"> with a resolution of 0.01 degrees.</w:t>
            </w:r>
          </w:p>
        </w:tc>
      </w:tr>
      <w:tr w:rsidR="0004153B" w:rsidRPr="004C3634" w14:paraId="3656B1B5" w14:textId="77777777" w:rsidTr="3BFD738E">
        <w:tc>
          <w:tcPr>
            <w:tcW w:w="3227" w:type="dxa"/>
          </w:tcPr>
          <w:p w14:paraId="0EE80BEF" w14:textId="36364928" w:rsidR="0004153B" w:rsidRPr="00893081" w:rsidRDefault="0004153B" w:rsidP="0004153B">
            <w:pPr>
              <w:spacing w:after="160" w:line="259" w:lineRule="auto"/>
              <w:rPr>
                <w:lang w:val="en-US"/>
              </w:rPr>
            </w:pPr>
            <w:r w:rsidRPr="004C3634">
              <w:rPr>
                <w:lang w:val="en-US"/>
              </w:rPr>
              <w:t>Pressure</w:t>
            </w:r>
            <w:r w:rsidR="00D62CD1" w:rsidRPr="004C3634">
              <w:rPr>
                <w:lang w:val="en-US"/>
              </w:rPr>
              <w:t xml:space="preserve"> </w:t>
            </w:r>
            <w:r w:rsidRPr="004C3634">
              <w:rPr>
                <w:lang w:val="en-US"/>
              </w:rPr>
              <w:t>(Characteristic)</w:t>
            </w:r>
          </w:p>
        </w:tc>
        <w:tc>
          <w:tcPr>
            <w:tcW w:w="1163" w:type="dxa"/>
          </w:tcPr>
          <w:p w14:paraId="771E8E3D" w14:textId="77777777" w:rsidR="0004153B" w:rsidRPr="00893081" w:rsidRDefault="0004153B" w:rsidP="0004153B">
            <w:pPr>
              <w:spacing w:after="160" w:line="259" w:lineRule="auto"/>
              <w:rPr>
                <w:lang w:val="en-US"/>
              </w:rPr>
            </w:pPr>
            <w:r w:rsidRPr="00893081">
              <w:rPr>
                <w:lang w:val="en-US"/>
              </w:rPr>
              <w:t>0x2A6D</w:t>
            </w:r>
          </w:p>
        </w:tc>
        <w:tc>
          <w:tcPr>
            <w:tcW w:w="992" w:type="dxa"/>
          </w:tcPr>
          <w:p w14:paraId="6A439FC3" w14:textId="77777777" w:rsidR="0004153B" w:rsidRPr="00893081" w:rsidRDefault="0004153B" w:rsidP="0004153B">
            <w:pPr>
              <w:spacing w:after="160" w:line="259" w:lineRule="auto"/>
              <w:rPr>
                <w:lang w:val="en-US"/>
              </w:rPr>
            </w:pPr>
            <w:r w:rsidRPr="00893081">
              <w:rPr>
                <w:lang w:val="en-US"/>
              </w:rPr>
              <w:t>uint32</w:t>
            </w:r>
          </w:p>
        </w:tc>
        <w:tc>
          <w:tcPr>
            <w:tcW w:w="3685" w:type="dxa"/>
          </w:tcPr>
          <w:p w14:paraId="3F54E15E" w14:textId="6935615D" w:rsidR="0004153B" w:rsidRPr="00893081" w:rsidRDefault="0004153B" w:rsidP="00AF067D">
            <w:pPr>
              <w:spacing w:after="160" w:line="259" w:lineRule="auto"/>
              <w:rPr>
                <w:lang w:val="en-US"/>
              </w:rPr>
            </w:pPr>
            <w:r w:rsidRPr="3BFD738E">
              <w:rPr>
                <w:lang w:val="en-US"/>
              </w:rPr>
              <w:t xml:space="preserve">Unit is in </w:t>
            </w:r>
            <w:r w:rsidR="00D62CD1" w:rsidRPr="3BFD738E">
              <w:rPr>
                <w:lang w:val="en-US"/>
              </w:rPr>
              <w:t>P</w:t>
            </w:r>
            <w:r w:rsidRPr="3BFD738E">
              <w:rPr>
                <w:lang w:val="en-US"/>
              </w:rPr>
              <w:t>ascals</w:t>
            </w:r>
            <w:r w:rsidR="00D62CD1" w:rsidRPr="3BFD738E">
              <w:rPr>
                <w:lang w:val="en-US"/>
              </w:rPr>
              <w:t>,</w:t>
            </w:r>
            <w:r w:rsidRPr="3BFD738E">
              <w:rPr>
                <w:lang w:val="en-US"/>
              </w:rPr>
              <w:t xml:space="preserve"> with a resolution of 0.1Pa.</w:t>
            </w:r>
          </w:p>
        </w:tc>
      </w:tr>
      <w:tr w:rsidR="0004153B" w:rsidRPr="004C3634" w14:paraId="74C45E55" w14:textId="77777777" w:rsidTr="3BFD738E">
        <w:tc>
          <w:tcPr>
            <w:tcW w:w="3227" w:type="dxa"/>
          </w:tcPr>
          <w:p w14:paraId="36EC4F6F" w14:textId="4F1D6847" w:rsidR="0004153B" w:rsidRPr="00893081" w:rsidRDefault="0004153B" w:rsidP="0004153B">
            <w:pPr>
              <w:spacing w:after="160" w:line="259" w:lineRule="auto"/>
              <w:rPr>
                <w:lang w:val="en-US"/>
              </w:rPr>
            </w:pPr>
            <w:r w:rsidRPr="004C3634">
              <w:rPr>
                <w:lang w:val="en-US"/>
              </w:rPr>
              <w:t>True Wind Direction</w:t>
            </w:r>
            <w:r w:rsidR="00D62CD1" w:rsidRPr="004C3634">
              <w:rPr>
                <w:lang w:val="en-US"/>
              </w:rPr>
              <w:t xml:space="preserve"> </w:t>
            </w:r>
            <w:r w:rsidRPr="004C3634">
              <w:rPr>
                <w:lang w:val="en-US"/>
              </w:rPr>
              <w:t>(Characteristic)</w:t>
            </w:r>
          </w:p>
        </w:tc>
        <w:tc>
          <w:tcPr>
            <w:tcW w:w="1163" w:type="dxa"/>
          </w:tcPr>
          <w:p w14:paraId="22B037A2" w14:textId="77777777" w:rsidR="0004153B" w:rsidRPr="00893081" w:rsidRDefault="0004153B" w:rsidP="0004153B">
            <w:pPr>
              <w:spacing w:after="160" w:line="259" w:lineRule="auto"/>
              <w:rPr>
                <w:lang w:val="en-US"/>
              </w:rPr>
            </w:pPr>
            <w:r w:rsidRPr="00893081">
              <w:rPr>
                <w:lang w:val="en-US"/>
              </w:rPr>
              <w:t>0x2A71</w:t>
            </w:r>
          </w:p>
        </w:tc>
        <w:tc>
          <w:tcPr>
            <w:tcW w:w="992" w:type="dxa"/>
          </w:tcPr>
          <w:p w14:paraId="5D530150" w14:textId="77777777" w:rsidR="0004153B" w:rsidRPr="00893081" w:rsidRDefault="0004153B" w:rsidP="0004153B">
            <w:pPr>
              <w:spacing w:after="160" w:line="259" w:lineRule="auto"/>
              <w:rPr>
                <w:lang w:val="en-US"/>
              </w:rPr>
            </w:pPr>
            <w:r w:rsidRPr="00893081">
              <w:rPr>
                <w:lang w:val="en-US"/>
              </w:rPr>
              <w:t>uint16</w:t>
            </w:r>
          </w:p>
        </w:tc>
        <w:tc>
          <w:tcPr>
            <w:tcW w:w="3685" w:type="dxa"/>
          </w:tcPr>
          <w:p w14:paraId="5466547F" w14:textId="7CDBB525" w:rsidR="0004153B" w:rsidRPr="00893081" w:rsidRDefault="0004153B" w:rsidP="0004153B">
            <w:pPr>
              <w:spacing w:after="160" w:line="259" w:lineRule="auto"/>
              <w:rPr>
                <w:lang w:val="en-US"/>
              </w:rPr>
            </w:pPr>
            <w:r w:rsidRPr="00893081">
              <w:rPr>
                <w:lang w:val="en-US"/>
              </w:rPr>
              <w:t xml:space="preserve">Direction from which the wind </w:t>
            </w:r>
            <w:r w:rsidR="00D62CD1" w:rsidRPr="00893081">
              <w:rPr>
                <w:lang w:val="en-US"/>
              </w:rPr>
              <w:t>blows</w:t>
            </w:r>
            <w:r w:rsidRPr="00893081">
              <w:rPr>
                <w:lang w:val="en-US"/>
              </w:rPr>
              <w:t>. Angle measured clockwise relative to Geographic North. Unit is in degrees</w:t>
            </w:r>
            <w:r w:rsidR="00D62CD1" w:rsidRPr="00893081">
              <w:rPr>
                <w:lang w:val="en-US"/>
              </w:rPr>
              <w:t>,</w:t>
            </w:r>
            <w:r w:rsidRPr="00893081">
              <w:rPr>
                <w:lang w:val="en-US"/>
              </w:rPr>
              <w:t xml:space="preserve"> with a resolution of 0.01 degrees.</w:t>
            </w:r>
          </w:p>
        </w:tc>
      </w:tr>
    </w:tbl>
    <w:p w14:paraId="723316E7" w14:textId="2D027DE3" w:rsidR="00457B5F" w:rsidRPr="004C3634" w:rsidRDefault="00457B5F" w:rsidP="00457B5F">
      <w:pPr>
        <w:rPr>
          <w:lang w:val="en-US"/>
        </w:rPr>
      </w:pPr>
    </w:p>
    <w:p w14:paraId="511F40E0" w14:textId="5A4946A3" w:rsidR="00A91557" w:rsidRPr="004C3634" w:rsidRDefault="00A91557" w:rsidP="00A91557">
      <w:pPr>
        <w:pStyle w:val="Heading2"/>
        <w:rPr>
          <w:lang w:val="en-US"/>
        </w:rPr>
      </w:pPr>
      <w:bookmarkStart w:id="6" w:name="_Toc36672728"/>
      <w:r w:rsidRPr="3BFD738E">
        <w:rPr>
          <w:lang w:val="en-US"/>
        </w:rPr>
        <w:t>Creat</w:t>
      </w:r>
      <w:r w:rsidR="00F5550B" w:rsidRPr="3BFD738E">
        <w:rPr>
          <w:lang w:val="en-US"/>
        </w:rPr>
        <w:t>ing C</w:t>
      </w:r>
      <w:r w:rsidRPr="3BFD738E">
        <w:rPr>
          <w:lang w:val="en-US"/>
        </w:rPr>
        <w:t xml:space="preserve">ustomized </w:t>
      </w:r>
      <w:r w:rsidR="00F5550B" w:rsidRPr="3BFD738E">
        <w:rPr>
          <w:lang w:val="en-US"/>
        </w:rPr>
        <w:t>S</w:t>
      </w:r>
      <w:r w:rsidRPr="3BFD738E">
        <w:rPr>
          <w:lang w:val="en-US"/>
        </w:rPr>
        <w:t xml:space="preserve">ervices and </w:t>
      </w:r>
      <w:r w:rsidR="00F5550B" w:rsidRPr="3BFD738E">
        <w:rPr>
          <w:lang w:val="en-US"/>
        </w:rPr>
        <w:t>C</w:t>
      </w:r>
      <w:r w:rsidRPr="3BFD738E">
        <w:rPr>
          <w:lang w:val="en-US"/>
        </w:rPr>
        <w:t>haracteristics</w:t>
      </w:r>
      <w:bookmarkEnd w:id="6"/>
    </w:p>
    <w:p w14:paraId="3708B5DB" w14:textId="7B1C6CA3" w:rsidR="00A91557" w:rsidRPr="004C3634" w:rsidRDefault="00A91557" w:rsidP="00A91557">
      <w:pPr>
        <w:rPr>
          <w:lang w:val="en-US"/>
        </w:rPr>
      </w:pPr>
      <w:r w:rsidRPr="3BFD738E">
        <w:rPr>
          <w:lang w:val="en-US"/>
        </w:rPr>
        <w:t xml:space="preserve">In the previous heart rate monitor program, we used predefined services that are part of the BLE_API. In this exercise, we will create our own customized services and characteristics. </w:t>
      </w:r>
    </w:p>
    <w:p w14:paraId="6E225287" w14:textId="1EDED57C" w:rsidR="00A91557" w:rsidRPr="004C3634" w:rsidRDefault="00A91557" w:rsidP="00057C77">
      <w:pPr>
        <w:pStyle w:val="ListParagraph"/>
        <w:numPr>
          <w:ilvl w:val="0"/>
          <w:numId w:val="26"/>
        </w:numPr>
        <w:rPr>
          <w:lang w:val="en-US"/>
        </w:rPr>
      </w:pPr>
      <w:r w:rsidRPr="3BFD738E">
        <w:rPr>
          <w:lang w:val="en-US"/>
        </w:rPr>
        <w:t xml:space="preserve">We first need to define the service and its functions in a separate header file, as in the MBED_API. We recommend using the </w:t>
      </w:r>
      <w:proofErr w:type="spellStart"/>
      <w:r w:rsidR="00C725D3" w:rsidRPr="3BFD738E">
        <w:rPr>
          <w:lang w:val="en-US"/>
        </w:rPr>
        <w:t>EnvironmentalService</w:t>
      </w:r>
      <w:r w:rsidRPr="3BFD738E">
        <w:rPr>
          <w:lang w:val="en-US"/>
        </w:rPr>
        <w:t>.h</w:t>
      </w:r>
      <w:proofErr w:type="spellEnd"/>
      <w:r w:rsidRPr="3BFD738E">
        <w:rPr>
          <w:lang w:val="en-US"/>
        </w:rPr>
        <w:t xml:space="preserve"> file</w:t>
      </w:r>
      <w:r w:rsidR="00A928A5" w:rsidRPr="3BFD738E">
        <w:rPr>
          <w:lang w:val="en-US"/>
        </w:rPr>
        <w:t>, since</w:t>
      </w:r>
      <w:r w:rsidRPr="3BFD738E">
        <w:rPr>
          <w:lang w:val="en-US"/>
        </w:rPr>
        <w:t xml:space="preserve"> </w:t>
      </w:r>
      <w:r w:rsidR="00A928A5" w:rsidRPr="3BFD738E">
        <w:rPr>
          <w:lang w:val="en-US"/>
        </w:rPr>
        <w:t>it provides</w:t>
      </w:r>
      <w:r w:rsidRPr="3BFD738E">
        <w:rPr>
          <w:lang w:val="en-US"/>
        </w:rPr>
        <w:t xml:space="preserve"> a template </w:t>
      </w:r>
      <w:r w:rsidR="00A928A5" w:rsidRPr="3BFD738E">
        <w:rPr>
          <w:lang w:val="en-US"/>
        </w:rPr>
        <w:t>and</w:t>
      </w:r>
      <w:r w:rsidRPr="3BFD738E">
        <w:rPr>
          <w:lang w:val="en-US"/>
        </w:rPr>
        <w:t xml:space="preserve"> a </w:t>
      </w:r>
      <w:proofErr w:type="gramStart"/>
      <w:r w:rsidRPr="3BFD738E">
        <w:rPr>
          <w:lang w:val="en-US"/>
        </w:rPr>
        <w:t>fairly simple</w:t>
      </w:r>
      <w:proofErr w:type="gramEnd"/>
      <w:r w:rsidRPr="3BFD738E">
        <w:rPr>
          <w:lang w:val="en-US"/>
        </w:rPr>
        <w:t xml:space="preserve"> notification service. </w:t>
      </w:r>
      <w:r w:rsidR="00C725D3" w:rsidRPr="3BFD738E">
        <w:rPr>
          <w:lang w:val="en-US"/>
        </w:rPr>
        <w:t>The file can be found in the project folder &gt;</w:t>
      </w:r>
      <w:proofErr w:type="spellStart"/>
      <w:r w:rsidR="00C725D3" w:rsidRPr="3BFD738E">
        <w:rPr>
          <w:lang w:val="en-US"/>
        </w:rPr>
        <w:t>mbed-os</w:t>
      </w:r>
      <w:proofErr w:type="spellEnd"/>
      <w:r w:rsidR="00C725D3" w:rsidRPr="3BFD738E">
        <w:rPr>
          <w:lang w:val="en-US"/>
        </w:rPr>
        <w:t xml:space="preserve"> &gt;features-&gt;FEATURE-BLE-&gt;</w:t>
      </w:r>
      <w:proofErr w:type="spellStart"/>
      <w:r w:rsidR="00C725D3" w:rsidRPr="3BFD738E">
        <w:rPr>
          <w:lang w:val="en-US"/>
        </w:rPr>
        <w:t>ble</w:t>
      </w:r>
      <w:proofErr w:type="spellEnd"/>
      <w:r w:rsidR="00C725D3" w:rsidRPr="3BFD738E">
        <w:rPr>
          <w:lang w:val="en-US"/>
        </w:rPr>
        <w:t xml:space="preserve">-&gt; services. </w:t>
      </w:r>
      <w:r w:rsidRPr="3BFD738E">
        <w:rPr>
          <w:lang w:val="en-US"/>
        </w:rPr>
        <w:t xml:space="preserve">We also need to declare our BLE device and characteristics as </w:t>
      </w:r>
      <w:proofErr w:type="spellStart"/>
      <w:r w:rsidRPr="3BFD738E">
        <w:rPr>
          <w:lang w:val="en-US"/>
        </w:rPr>
        <w:t>GattCharacteristic</w:t>
      </w:r>
      <w:proofErr w:type="spellEnd"/>
      <w:r w:rsidRPr="3BFD738E">
        <w:rPr>
          <w:lang w:val="en-US"/>
        </w:rPr>
        <w:t xml:space="preserve"> objects. </w:t>
      </w:r>
    </w:p>
    <w:p w14:paraId="35C50878" w14:textId="77777777" w:rsidR="00A91557" w:rsidRPr="004C3634" w:rsidRDefault="00A91557" w:rsidP="0028606A">
      <w:pPr>
        <w:pStyle w:val="aside"/>
        <w:framePr w:wrap="auto" w:vAnchor="margin" w:yAlign="inline"/>
        <w:spacing w:after="0"/>
        <w:rPr>
          <w:rFonts w:ascii="Consolas" w:hAnsi="Consolas" w:cs="Courier New"/>
          <w:sz w:val="20"/>
          <w:szCs w:val="20"/>
          <w:lang w:val="en-US"/>
        </w:rPr>
      </w:pPr>
      <w:r w:rsidRPr="3BFD738E">
        <w:rPr>
          <w:rFonts w:ascii="Consolas" w:hAnsi="Consolas" w:cs="Courier New"/>
          <w:sz w:val="20"/>
          <w:szCs w:val="20"/>
          <w:lang w:val="en-US"/>
        </w:rPr>
        <w:t>private:</w:t>
      </w:r>
    </w:p>
    <w:p w14:paraId="62E2AE25" w14:textId="77777777" w:rsidR="00A91557" w:rsidRPr="004C3634" w:rsidRDefault="00A91557" w:rsidP="0028606A">
      <w:pPr>
        <w:pStyle w:val="aside"/>
        <w:framePr w:wrap="auto" w:vAnchor="margin" w:yAlign="inline"/>
        <w:spacing w:after="0"/>
        <w:rPr>
          <w:rFonts w:ascii="Consolas" w:hAnsi="Consolas" w:cs="Courier New"/>
          <w:sz w:val="20"/>
          <w:szCs w:val="20"/>
          <w:lang w:val="en-US"/>
        </w:rPr>
      </w:pPr>
      <w:r w:rsidRPr="004C3634">
        <w:rPr>
          <w:rFonts w:ascii="Consolas" w:hAnsi="Consolas" w:cs="Courier New"/>
          <w:sz w:val="20"/>
          <w:szCs w:val="20"/>
          <w:lang w:val="en-US"/>
        </w:rPr>
        <w:t xml:space="preserve">    </w:t>
      </w:r>
      <w:proofErr w:type="spellStart"/>
      <w:r w:rsidRPr="004C3634">
        <w:rPr>
          <w:rFonts w:ascii="Consolas" w:hAnsi="Consolas" w:cs="Courier New"/>
          <w:sz w:val="20"/>
          <w:szCs w:val="20"/>
          <w:lang w:val="en-US"/>
        </w:rPr>
        <w:t>BLEDevice</w:t>
      </w:r>
      <w:proofErr w:type="spellEnd"/>
      <w:r w:rsidRPr="004C3634">
        <w:rPr>
          <w:rFonts w:ascii="Consolas" w:hAnsi="Consolas" w:cs="Courier New"/>
          <w:sz w:val="20"/>
          <w:szCs w:val="20"/>
          <w:lang w:val="en-US"/>
        </w:rPr>
        <w:t xml:space="preserve">            </w:t>
      </w:r>
      <w:r w:rsidRPr="00743314">
        <w:rPr>
          <w:rFonts w:ascii="Consolas" w:hAnsi="Consolas" w:cs="Courier New"/>
          <w:sz w:val="20"/>
          <w:szCs w:val="18"/>
          <w:lang w:val="en-US"/>
        </w:rPr>
        <w:tab/>
      </w:r>
      <w:r w:rsidRPr="00743314">
        <w:rPr>
          <w:rFonts w:ascii="Consolas" w:hAnsi="Consolas" w:cs="Courier New"/>
          <w:sz w:val="20"/>
          <w:szCs w:val="18"/>
          <w:lang w:val="en-US"/>
        </w:rPr>
        <w:tab/>
      </w:r>
      <w:r w:rsidRPr="004C3634">
        <w:rPr>
          <w:rFonts w:ascii="Consolas" w:hAnsi="Consolas" w:cs="Courier New"/>
          <w:sz w:val="20"/>
          <w:szCs w:val="20"/>
          <w:lang w:val="en-US"/>
        </w:rPr>
        <w:t>&amp;</w:t>
      </w:r>
      <w:proofErr w:type="spellStart"/>
      <w:proofErr w:type="gramStart"/>
      <w:r w:rsidRPr="004C3634">
        <w:rPr>
          <w:rFonts w:ascii="Consolas" w:hAnsi="Consolas" w:cs="Courier New"/>
          <w:sz w:val="20"/>
          <w:szCs w:val="20"/>
          <w:lang w:val="en-US"/>
        </w:rPr>
        <w:t>ble</w:t>
      </w:r>
      <w:proofErr w:type="spellEnd"/>
      <w:r w:rsidRPr="004C3634">
        <w:rPr>
          <w:rFonts w:ascii="Consolas" w:hAnsi="Consolas" w:cs="Courier New"/>
          <w:sz w:val="20"/>
          <w:szCs w:val="20"/>
          <w:lang w:val="en-US"/>
        </w:rPr>
        <w:t>;</w:t>
      </w:r>
      <w:proofErr w:type="gramEnd"/>
    </w:p>
    <w:p w14:paraId="2D3FB761" w14:textId="2E489D51" w:rsidR="00A91557" w:rsidRPr="004C3634" w:rsidRDefault="00A91557" w:rsidP="0028606A">
      <w:pPr>
        <w:pStyle w:val="aside"/>
        <w:framePr w:wrap="auto" w:vAnchor="margin" w:yAlign="inline"/>
        <w:spacing w:after="0"/>
        <w:rPr>
          <w:rFonts w:ascii="Consolas" w:hAnsi="Consolas" w:cs="Courier New"/>
          <w:sz w:val="20"/>
          <w:szCs w:val="20"/>
          <w:lang w:val="en-US"/>
        </w:rPr>
      </w:pPr>
      <w:r w:rsidRPr="004C3634">
        <w:rPr>
          <w:rFonts w:ascii="Consolas" w:hAnsi="Consolas" w:cs="Courier New"/>
          <w:sz w:val="20"/>
          <w:szCs w:val="20"/>
          <w:lang w:val="en-US"/>
        </w:rPr>
        <w:t xml:space="preserve">    </w:t>
      </w:r>
      <w:proofErr w:type="spellStart"/>
      <w:r w:rsidRPr="004C3634">
        <w:rPr>
          <w:rFonts w:ascii="Consolas" w:hAnsi="Consolas" w:cs="Courier New"/>
          <w:sz w:val="20"/>
          <w:szCs w:val="20"/>
          <w:lang w:val="en-US"/>
        </w:rPr>
        <w:t>GattCharacteristic</w:t>
      </w:r>
      <w:proofErr w:type="spellEnd"/>
      <w:r w:rsidRPr="004C3634">
        <w:rPr>
          <w:rFonts w:ascii="Consolas" w:hAnsi="Consolas" w:cs="Courier New"/>
          <w:sz w:val="20"/>
          <w:szCs w:val="20"/>
          <w:lang w:val="en-US"/>
        </w:rPr>
        <w:t xml:space="preserve">   </w:t>
      </w:r>
      <w:r w:rsidRPr="00743314">
        <w:rPr>
          <w:rFonts w:ascii="Consolas" w:hAnsi="Consolas" w:cs="Courier New"/>
          <w:sz w:val="20"/>
          <w:szCs w:val="18"/>
          <w:lang w:val="en-US"/>
        </w:rPr>
        <w:tab/>
      </w:r>
      <w:r w:rsidRPr="00743314">
        <w:rPr>
          <w:rFonts w:ascii="Consolas" w:hAnsi="Consolas" w:cs="Courier New"/>
          <w:sz w:val="20"/>
          <w:szCs w:val="18"/>
          <w:lang w:val="en-US"/>
        </w:rPr>
        <w:tab/>
      </w:r>
      <w:proofErr w:type="spellStart"/>
      <w:r w:rsidRPr="004C3634">
        <w:rPr>
          <w:rFonts w:ascii="Consolas" w:hAnsi="Consolas" w:cs="Courier New"/>
          <w:sz w:val="20"/>
          <w:szCs w:val="20"/>
          <w:lang w:val="en-US"/>
        </w:rPr>
        <w:t>my_</w:t>
      </w:r>
      <w:proofErr w:type="gramStart"/>
      <w:r w:rsidRPr="004C3634">
        <w:rPr>
          <w:rFonts w:ascii="Consolas" w:hAnsi="Consolas" w:cs="Courier New"/>
          <w:sz w:val="20"/>
          <w:szCs w:val="20"/>
          <w:lang w:val="en-US"/>
        </w:rPr>
        <w:t>characteristic</w:t>
      </w:r>
      <w:proofErr w:type="spellEnd"/>
      <w:r w:rsidRPr="004C3634">
        <w:rPr>
          <w:rFonts w:ascii="Consolas" w:hAnsi="Consolas" w:cs="Courier New"/>
          <w:sz w:val="20"/>
          <w:szCs w:val="20"/>
          <w:lang w:val="en-US"/>
        </w:rPr>
        <w:t>;</w:t>
      </w:r>
      <w:proofErr w:type="gramEnd"/>
    </w:p>
    <w:p w14:paraId="006ADA56" w14:textId="77777777" w:rsidR="00A91557" w:rsidRPr="004C3634" w:rsidRDefault="00A91557" w:rsidP="00A91557">
      <w:pPr>
        <w:rPr>
          <w:lang w:val="en-US"/>
        </w:rPr>
      </w:pPr>
    </w:p>
    <w:p w14:paraId="1E46BD68" w14:textId="77777777" w:rsidR="00A91557" w:rsidRPr="004C3634" w:rsidRDefault="00A91557" w:rsidP="00057C77">
      <w:pPr>
        <w:pStyle w:val="ListParagraph"/>
        <w:numPr>
          <w:ilvl w:val="0"/>
          <w:numId w:val="26"/>
        </w:numPr>
        <w:rPr>
          <w:lang w:val="en-US"/>
        </w:rPr>
      </w:pPr>
      <w:r w:rsidRPr="3BFD738E">
        <w:rPr>
          <w:lang w:val="en-US"/>
        </w:rPr>
        <w:t xml:space="preserve">Then, </w:t>
      </w:r>
      <w:proofErr w:type="gramStart"/>
      <w:r w:rsidRPr="3BFD738E">
        <w:rPr>
          <w:lang w:val="en-US"/>
        </w:rPr>
        <w:t>let’s</w:t>
      </w:r>
      <w:proofErr w:type="gramEnd"/>
      <w:r w:rsidRPr="3BFD738E">
        <w:rPr>
          <w:lang w:val="en-US"/>
        </w:rPr>
        <w:t xml:space="preserve"> create the service constructor and pass it to our characteristics and its attributes. These include UUID, first value, size of the packet in bytes, size of the whole message in bytes, and notification properties.</w:t>
      </w:r>
    </w:p>
    <w:p w14:paraId="2B57935B" w14:textId="7AAFF285" w:rsidR="00A91557" w:rsidRPr="004C3634" w:rsidRDefault="00A91557" w:rsidP="0028606A">
      <w:pPr>
        <w:pStyle w:val="aside"/>
        <w:framePr w:wrap="auto" w:vAnchor="margin" w:yAlign="inline"/>
        <w:spacing w:after="0"/>
        <w:rPr>
          <w:rFonts w:ascii="Consolas" w:hAnsi="Consolas" w:cs="Courier New"/>
          <w:sz w:val="20"/>
          <w:szCs w:val="20"/>
          <w:lang w:val="en-US"/>
        </w:rPr>
      </w:pPr>
      <w:proofErr w:type="spellStart"/>
      <w:r w:rsidRPr="3BFD738E">
        <w:rPr>
          <w:rFonts w:ascii="Consolas" w:hAnsi="Consolas" w:cs="Courier New"/>
          <w:sz w:val="20"/>
          <w:szCs w:val="20"/>
          <w:lang w:val="en-US"/>
        </w:rPr>
        <w:t>my_characteristic</w:t>
      </w:r>
      <w:proofErr w:type="spellEnd"/>
      <w:r w:rsidRPr="3BFD738E">
        <w:rPr>
          <w:rFonts w:ascii="Consolas" w:hAnsi="Consolas" w:cs="Courier New"/>
          <w:sz w:val="20"/>
          <w:szCs w:val="20"/>
          <w:lang w:val="en-US"/>
        </w:rPr>
        <w:t xml:space="preserve"> (</w:t>
      </w:r>
      <w:proofErr w:type="spellStart"/>
      <w:proofErr w:type="gramStart"/>
      <w:r w:rsidRPr="3BFD738E">
        <w:rPr>
          <w:rFonts w:ascii="Consolas" w:hAnsi="Consolas" w:cs="Courier New"/>
          <w:sz w:val="20"/>
          <w:szCs w:val="20"/>
          <w:lang w:val="en-US"/>
        </w:rPr>
        <w:t>GattCharacteristic</w:t>
      </w:r>
      <w:proofErr w:type="spellEnd"/>
      <w:r w:rsidRPr="3BFD738E">
        <w:rPr>
          <w:rFonts w:ascii="Consolas" w:hAnsi="Consolas" w:cs="Courier New"/>
          <w:sz w:val="20"/>
          <w:szCs w:val="20"/>
          <w:lang w:val="en-US"/>
        </w:rPr>
        <w:t>::</w:t>
      </w:r>
      <w:proofErr w:type="spellStart"/>
      <w:proofErr w:type="gramEnd"/>
      <w:r w:rsidRPr="3BFD738E">
        <w:rPr>
          <w:rFonts w:ascii="Consolas" w:hAnsi="Consolas" w:cs="Courier New"/>
          <w:sz w:val="20"/>
          <w:szCs w:val="20"/>
          <w:lang w:val="en-US"/>
        </w:rPr>
        <w:t>UUID_HUMIDITY_CHAR,</w:t>
      </w:r>
      <w:r w:rsidR="00C725D3" w:rsidRPr="3BFD738E">
        <w:rPr>
          <w:rFonts w:ascii="Consolas" w:hAnsi="Consolas" w:cs="Courier New"/>
          <w:sz w:val="20"/>
          <w:szCs w:val="20"/>
          <w:lang w:val="en-US"/>
        </w:rPr>
        <w:t>&amp;humidity</w:t>
      </w:r>
      <w:proofErr w:type="spellEnd"/>
      <w:r w:rsidR="00C725D3" w:rsidRPr="3BFD738E">
        <w:rPr>
          <w:rFonts w:ascii="Consolas" w:hAnsi="Consolas" w:cs="Courier New"/>
          <w:sz w:val="20"/>
          <w:szCs w:val="20"/>
          <w:lang w:val="en-US"/>
        </w:rPr>
        <w:t>,</w:t>
      </w:r>
    </w:p>
    <w:p w14:paraId="59BCD4B9" w14:textId="13088BFB" w:rsidR="00A91557" w:rsidRPr="004C3634" w:rsidRDefault="00A91557" w:rsidP="0028606A">
      <w:pPr>
        <w:pStyle w:val="aside"/>
        <w:framePr w:wrap="auto" w:vAnchor="margin" w:yAlign="inline"/>
        <w:spacing w:after="0"/>
        <w:rPr>
          <w:rFonts w:ascii="Consolas" w:hAnsi="Consolas" w:cs="Courier New"/>
          <w:sz w:val="20"/>
          <w:szCs w:val="20"/>
          <w:lang w:val="en-US"/>
        </w:rPr>
      </w:pPr>
      <w:r w:rsidRPr="00743314">
        <w:rPr>
          <w:rFonts w:ascii="Consolas" w:hAnsi="Consolas" w:cs="Courier New"/>
          <w:sz w:val="20"/>
          <w:szCs w:val="18"/>
          <w:lang w:val="en-US"/>
        </w:rPr>
        <w:tab/>
      </w:r>
      <w:r w:rsidRPr="004C3634">
        <w:rPr>
          <w:rFonts w:ascii="Consolas" w:hAnsi="Consolas" w:cs="Courier New"/>
          <w:sz w:val="20"/>
          <w:szCs w:val="20"/>
          <w:lang w:val="en-US"/>
        </w:rPr>
        <w:t xml:space="preserve">            </w:t>
      </w:r>
      <w:proofErr w:type="spellStart"/>
      <w:proofErr w:type="gramStart"/>
      <w:r w:rsidRPr="004C3634">
        <w:rPr>
          <w:rFonts w:ascii="Consolas" w:hAnsi="Consolas" w:cs="Courier New"/>
          <w:sz w:val="20"/>
          <w:szCs w:val="20"/>
          <w:lang w:val="en-US"/>
        </w:rPr>
        <w:t>GattCharacteristic</w:t>
      </w:r>
      <w:proofErr w:type="spellEnd"/>
      <w:r w:rsidRPr="004C3634">
        <w:rPr>
          <w:rFonts w:ascii="Consolas" w:hAnsi="Consolas" w:cs="Courier New"/>
          <w:sz w:val="20"/>
          <w:szCs w:val="20"/>
          <w:lang w:val="en-US"/>
        </w:rPr>
        <w:t>::</w:t>
      </w:r>
      <w:proofErr w:type="gramEnd"/>
      <w:r w:rsidRPr="004C3634">
        <w:rPr>
          <w:rFonts w:ascii="Consolas" w:hAnsi="Consolas" w:cs="Courier New"/>
          <w:sz w:val="20"/>
          <w:szCs w:val="20"/>
          <w:lang w:val="en-US"/>
        </w:rPr>
        <w:t>BLE_GATT_CHAR_PROPERTIES_NOTIFY),</w:t>
      </w:r>
    </w:p>
    <w:p w14:paraId="207BD802" w14:textId="4A1A7F52" w:rsidR="00057C77" w:rsidRPr="004C3634" w:rsidRDefault="00057C77" w:rsidP="3BFD738E">
      <w:pPr>
        <w:spacing w:after="0" w:line="240" w:lineRule="auto"/>
        <w:ind w:left="720"/>
        <w:rPr>
          <w:rFonts w:ascii="Courier New" w:hAnsi="Courier New" w:cs="Courier New"/>
          <w:sz w:val="18"/>
          <w:szCs w:val="18"/>
          <w:lang w:val="en-US"/>
        </w:rPr>
      </w:pPr>
    </w:p>
    <w:p w14:paraId="75934846" w14:textId="77777777" w:rsidR="00057C77" w:rsidRPr="004C3634" w:rsidRDefault="00057C77" w:rsidP="3BFD738E">
      <w:pPr>
        <w:spacing w:after="0" w:line="240" w:lineRule="auto"/>
        <w:ind w:left="720"/>
        <w:rPr>
          <w:rFonts w:ascii="Courier New" w:hAnsi="Courier New" w:cs="Courier New"/>
          <w:sz w:val="18"/>
          <w:szCs w:val="18"/>
          <w:lang w:val="en-US"/>
        </w:rPr>
      </w:pPr>
    </w:p>
    <w:p w14:paraId="3C39AA6A" w14:textId="0211A8B5" w:rsidR="00A91557" w:rsidRPr="004C3634" w:rsidRDefault="00A91557" w:rsidP="00057C77">
      <w:pPr>
        <w:pStyle w:val="ListParagraph"/>
        <w:numPr>
          <w:ilvl w:val="0"/>
          <w:numId w:val="26"/>
        </w:numPr>
        <w:rPr>
          <w:lang w:val="en-US"/>
        </w:rPr>
      </w:pPr>
      <w:r w:rsidRPr="3BFD738E">
        <w:rPr>
          <w:lang w:val="en-US"/>
        </w:rPr>
        <w:t xml:space="preserve">After that, we need to add all the characteristics to a </w:t>
      </w:r>
      <w:proofErr w:type="spellStart"/>
      <w:r w:rsidRPr="3BFD738E">
        <w:rPr>
          <w:lang w:val="en-US"/>
        </w:rPr>
        <w:t>GattCharacteristic</w:t>
      </w:r>
      <w:proofErr w:type="spellEnd"/>
      <w:r w:rsidRPr="3BFD738E">
        <w:rPr>
          <w:lang w:val="en-US"/>
        </w:rPr>
        <w:t xml:space="preserve"> table and declare the </w:t>
      </w:r>
      <w:proofErr w:type="spellStart"/>
      <w:r w:rsidRPr="3BFD738E">
        <w:rPr>
          <w:lang w:val="en-US"/>
        </w:rPr>
        <w:t>GattService</w:t>
      </w:r>
      <w:proofErr w:type="spellEnd"/>
      <w:r w:rsidRPr="3BFD738E">
        <w:rPr>
          <w:lang w:val="en-US"/>
        </w:rPr>
        <w:t xml:space="preserve"> with parameters including UUID</w:t>
      </w:r>
      <w:r w:rsidR="006D1770" w:rsidRPr="3BFD738E">
        <w:rPr>
          <w:lang w:val="en-US"/>
        </w:rPr>
        <w:t xml:space="preserve"> (in this case we will use Environmental Service)</w:t>
      </w:r>
      <w:r w:rsidRPr="3BFD738E">
        <w:rPr>
          <w:lang w:val="en-US"/>
        </w:rPr>
        <w:t xml:space="preserve">, the table of characteristics, and the number of characteristics. </w:t>
      </w:r>
    </w:p>
    <w:p w14:paraId="0B4B8791" w14:textId="77777777" w:rsidR="00A91557" w:rsidRPr="004C3634" w:rsidRDefault="00A91557" w:rsidP="0028606A">
      <w:pPr>
        <w:pStyle w:val="aside"/>
        <w:framePr w:wrap="auto" w:vAnchor="margin" w:yAlign="inline"/>
        <w:spacing w:after="0"/>
        <w:rPr>
          <w:rFonts w:ascii="Consolas" w:hAnsi="Consolas" w:cs="Courier New"/>
          <w:sz w:val="20"/>
          <w:szCs w:val="20"/>
          <w:lang w:val="en-US"/>
        </w:rPr>
      </w:pPr>
      <w:proofErr w:type="spellStart"/>
      <w:r w:rsidRPr="3BFD738E">
        <w:rPr>
          <w:rFonts w:ascii="Consolas" w:hAnsi="Consolas" w:cs="Courier New"/>
          <w:sz w:val="20"/>
          <w:szCs w:val="20"/>
          <w:lang w:val="en-US"/>
        </w:rPr>
        <w:t>GattCharacteristic</w:t>
      </w:r>
      <w:proofErr w:type="spellEnd"/>
      <w:r w:rsidRPr="3BFD738E">
        <w:rPr>
          <w:rFonts w:ascii="Consolas" w:hAnsi="Consolas" w:cs="Courier New"/>
          <w:sz w:val="20"/>
          <w:szCs w:val="20"/>
          <w:lang w:val="en-US"/>
        </w:rPr>
        <w:t xml:space="preserve"> *</w:t>
      </w:r>
      <w:proofErr w:type="spellStart"/>
      <w:proofErr w:type="gramStart"/>
      <w:r w:rsidRPr="3BFD738E">
        <w:rPr>
          <w:rFonts w:ascii="Consolas" w:hAnsi="Consolas" w:cs="Courier New"/>
          <w:sz w:val="20"/>
          <w:szCs w:val="20"/>
          <w:lang w:val="en-US"/>
        </w:rPr>
        <w:t>charTable</w:t>
      </w:r>
      <w:proofErr w:type="spellEnd"/>
      <w:r w:rsidRPr="3BFD738E">
        <w:rPr>
          <w:rFonts w:ascii="Consolas" w:hAnsi="Consolas" w:cs="Courier New"/>
          <w:sz w:val="20"/>
          <w:szCs w:val="20"/>
          <w:lang w:val="en-US"/>
        </w:rPr>
        <w:t>[</w:t>
      </w:r>
      <w:proofErr w:type="gramEnd"/>
      <w:r w:rsidRPr="3BFD738E">
        <w:rPr>
          <w:rFonts w:ascii="Consolas" w:hAnsi="Consolas" w:cs="Courier New"/>
          <w:sz w:val="20"/>
          <w:szCs w:val="20"/>
          <w:lang w:val="en-US"/>
        </w:rPr>
        <w:t>] = {&amp;my_characteristic1, &amp;my_characteristic2};</w:t>
      </w:r>
    </w:p>
    <w:p w14:paraId="1B988278" w14:textId="77777777" w:rsidR="006D1770" w:rsidRPr="004C3634" w:rsidRDefault="006D1770" w:rsidP="0028606A">
      <w:pPr>
        <w:pStyle w:val="aside"/>
        <w:framePr w:wrap="auto" w:vAnchor="margin" w:yAlign="inline"/>
        <w:spacing w:after="0"/>
        <w:rPr>
          <w:rFonts w:ascii="Consolas" w:hAnsi="Consolas" w:cs="Courier New"/>
          <w:sz w:val="20"/>
          <w:szCs w:val="20"/>
          <w:lang w:val="en-US"/>
        </w:rPr>
      </w:pPr>
      <w:r w:rsidRPr="3BFD738E">
        <w:rPr>
          <w:rFonts w:ascii="Consolas" w:hAnsi="Consolas" w:cs="Courier New"/>
          <w:sz w:val="20"/>
          <w:szCs w:val="20"/>
          <w:lang w:val="en-US"/>
        </w:rPr>
        <w:lastRenderedPageBreak/>
        <w:t>GattService     my_</w:t>
      </w:r>
      <w:proofErr w:type="gramStart"/>
      <w:r w:rsidRPr="3BFD738E">
        <w:rPr>
          <w:rFonts w:ascii="Consolas" w:hAnsi="Consolas" w:cs="Courier New"/>
          <w:sz w:val="20"/>
          <w:szCs w:val="20"/>
          <w:lang w:val="en-US"/>
        </w:rPr>
        <w:t>service(</w:t>
      </w:r>
      <w:proofErr w:type="gramEnd"/>
      <w:r w:rsidRPr="3BFD738E">
        <w:rPr>
          <w:rFonts w:ascii="Consolas" w:hAnsi="Consolas" w:cs="Courier New"/>
          <w:sz w:val="20"/>
          <w:szCs w:val="20"/>
          <w:lang w:val="en-US"/>
        </w:rPr>
        <w:t>GattService::UUID_ENVIRONMENTAL_SERVICE,</w:t>
      </w:r>
    </w:p>
    <w:p w14:paraId="0A6357BE" w14:textId="213D482E" w:rsidR="00057C77" w:rsidRPr="004C3634" w:rsidRDefault="006D1770" w:rsidP="0028606A">
      <w:pPr>
        <w:pStyle w:val="aside"/>
        <w:framePr w:wrap="auto" w:vAnchor="margin" w:yAlign="inline"/>
        <w:spacing w:after="0"/>
        <w:rPr>
          <w:rFonts w:ascii="Consolas" w:hAnsi="Consolas" w:cs="Courier New"/>
          <w:sz w:val="20"/>
          <w:szCs w:val="20"/>
          <w:lang w:val="en-US"/>
        </w:rPr>
      </w:pPr>
      <w:proofErr w:type="spellStart"/>
      <w:r w:rsidRPr="3BFD738E">
        <w:rPr>
          <w:rFonts w:ascii="Consolas" w:hAnsi="Consolas" w:cs="Courier New"/>
          <w:sz w:val="20"/>
          <w:szCs w:val="20"/>
          <w:lang w:val="en-US"/>
        </w:rPr>
        <w:t>charTable</w:t>
      </w:r>
      <w:proofErr w:type="spellEnd"/>
      <w:r w:rsidRPr="3BFD738E">
        <w:rPr>
          <w:rFonts w:ascii="Consolas" w:hAnsi="Consolas" w:cs="Courier New"/>
          <w:sz w:val="20"/>
          <w:szCs w:val="20"/>
          <w:lang w:val="en-US"/>
        </w:rPr>
        <w:t>,</w:t>
      </w:r>
      <w:r w:rsidR="00AA684D" w:rsidRPr="3BFD738E">
        <w:rPr>
          <w:rFonts w:ascii="Consolas" w:hAnsi="Consolas" w:cs="Courier New"/>
          <w:sz w:val="20"/>
          <w:szCs w:val="20"/>
          <w:lang w:val="en-US"/>
        </w:rPr>
        <w:t xml:space="preserve"> </w:t>
      </w:r>
      <w:proofErr w:type="spellStart"/>
      <w:r w:rsidR="00AA684D" w:rsidRPr="3BFD738E">
        <w:rPr>
          <w:rFonts w:ascii="Consolas" w:hAnsi="Consolas" w:cs="Courier New"/>
          <w:sz w:val="20"/>
          <w:szCs w:val="20"/>
          <w:lang w:val="en-US"/>
        </w:rPr>
        <w:t>sizeof</w:t>
      </w:r>
      <w:proofErr w:type="spellEnd"/>
      <w:r w:rsidR="00AA684D" w:rsidRPr="3BFD738E">
        <w:rPr>
          <w:rFonts w:ascii="Consolas" w:hAnsi="Consolas" w:cs="Courier New"/>
          <w:sz w:val="20"/>
          <w:szCs w:val="20"/>
          <w:lang w:val="en-US"/>
        </w:rPr>
        <w:t>(</w:t>
      </w:r>
      <w:proofErr w:type="spellStart"/>
      <w:r w:rsidR="00AA684D" w:rsidRPr="3BFD738E">
        <w:rPr>
          <w:rFonts w:ascii="Consolas" w:hAnsi="Consolas" w:cs="Courier New"/>
          <w:sz w:val="20"/>
          <w:szCs w:val="20"/>
          <w:lang w:val="en-US"/>
        </w:rPr>
        <w:t>charTable</w:t>
      </w:r>
      <w:proofErr w:type="spellEnd"/>
      <w:r w:rsidR="00AA684D" w:rsidRPr="3BFD738E">
        <w:rPr>
          <w:rFonts w:ascii="Consolas" w:hAnsi="Consolas" w:cs="Courier New"/>
          <w:sz w:val="20"/>
          <w:szCs w:val="20"/>
          <w:lang w:val="en-US"/>
        </w:rPr>
        <w:t>) / </w:t>
      </w:r>
      <w:proofErr w:type="spellStart"/>
      <w:proofErr w:type="gramStart"/>
      <w:r w:rsidR="00AA684D" w:rsidRPr="3BFD738E">
        <w:rPr>
          <w:rFonts w:ascii="Consolas" w:hAnsi="Consolas" w:cs="Courier New"/>
          <w:sz w:val="20"/>
          <w:szCs w:val="20"/>
          <w:lang w:val="en-US"/>
        </w:rPr>
        <w:t>sizeof</w:t>
      </w:r>
      <w:proofErr w:type="spellEnd"/>
      <w:r w:rsidR="00AA684D" w:rsidRPr="3BFD738E">
        <w:rPr>
          <w:rFonts w:ascii="Consolas" w:hAnsi="Consolas" w:cs="Courier New"/>
          <w:sz w:val="20"/>
          <w:szCs w:val="20"/>
          <w:lang w:val="en-US"/>
        </w:rPr>
        <w:t>(</w:t>
      </w:r>
      <w:proofErr w:type="spellStart"/>
      <w:proofErr w:type="gramEnd"/>
      <w:r w:rsidR="00AA684D" w:rsidRPr="3BFD738E">
        <w:rPr>
          <w:rFonts w:ascii="Consolas" w:hAnsi="Consolas" w:cs="Courier New"/>
          <w:sz w:val="20"/>
          <w:szCs w:val="20"/>
          <w:lang w:val="en-US"/>
        </w:rPr>
        <w:t>GattCharacteristic</w:t>
      </w:r>
      <w:proofErr w:type="spellEnd"/>
      <w:r w:rsidR="00AA684D" w:rsidRPr="3BFD738E">
        <w:rPr>
          <w:rFonts w:ascii="Consolas" w:hAnsi="Consolas" w:cs="Courier New"/>
          <w:sz w:val="20"/>
          <w:szCs w:val="20"/>
          <w:lang w:val="en-US"/>
        </w:rPr>
        <w:t> *));</w:t>
      </w:r>
    </w:p>
    <w:p w14:paraId="6D9E564D" w14:textId="77777777" w:rsidR="00A91557" w:rsidRPr="004C3634" w:rsidRDefault="00A91557" w:rsidP="00057C77">
      <w:pPr>
        <w:pStyle w:val="ListParagraph"/>
        <w:numPr>
          <w:ilvl w:val="0"/>
          <w:numId w:val="26"/>
        </w:numPr>
        <w:rPr>
          <w:lang w:val="en-US"/>
        </w:rPr>
      </w:pPr>
      <w:r w:rsidRPr="3BFD738E">
        <w:rPr>
          <w:lang w:val="en-US"/>
        </w:rPr>
        <w:t>Finally, we need to add our service to the Bluetooth Low Energy device object.</w:t>
      </w:r>
    </w:p>
    <w:p w14:paraId="6E61C447" w14:textId="25FD1575" w:rsidR="00A91557" w:rsidRPr="004C3634" w:rsidRDefault="00A91557" w:rsidP="0028606A">
      <w:pPr>
        <w:pStyle w:val="aside"/>
        <w:framePr w:wrap="auto" w:vAnchor="margin" w:yAlign="inline"/>
        <w:spacing w:after="0"/>
        <w:rPr>
          <w:rFonts w:ascii="Consolas" w:hAnsi="Consolas" w:cs="Courier New"/>
          <w:sz w:val="20"/>
          <w:szCs w:val="20"/>
          <w:lang w:val="en-US"/>
        </w:rPr>
      </w:pPr>
      <w:proofErr w:type="spellStart"/>
      <w:proofErr w:type="gramStart"/>
      <w:r w:rsidRPr="3BFD738E">
        <w:rPr>
          <w:rFonts w:ascii="Consolas" w:hAnsi="Consolas" w:cs="Courier New"/>
          <w:sz w:val="20"/>
          <w:szCs w:val="20"/>
          <w:lang w:val="en-US"/>
        </w:rPr>
        <w:t>ble.</w:t>
      </w:r>
      <w:r w:rsidR="00AA684D" w:rsidRPr="3BFD738E">
        <w:rPr>
          <w:rFonts w:ascii="Consolas" w:hAnsi="Consolas" w:cs="Courier New"/>
          <w:sz w:val="20"/>
          <w:szCs w:val="20"/>
          <w:lang w:val="en-US"/>
        </w:rPr>
        <w:t>gattServer</w:t>
      </w:r>
      <w:proofErr w:type="spellEnd"/>
      <w:proofErr w:type="gramEnd"/>
      <w:r w:rsidR="00AA684D" w:rsidRPr="3BFD738E">
        <w:rPr>
          <w:rFonts w:ascii="Consolas" w:hAnsi="Consolas" w:cs="Courier New"/>
          <w:sz w:val="20"/>
          <w:szCs w:val="20"/>
          <w:lang w:val="en-US"/>
        </w:rPr>
        <w:t>().</w:t>
      </w:r>
      <w:proofErr w:type="spellStart"/>
      <w:r w:rsidRPr="3BFD738E">
        <w:rPr>
          <w:rFonts w:ascii="Consolas" w:hAnsi="Consolas" w:cs="Courier New"/>
          <w:sz w:val="20"/>
          <w:szCs w:val="20"/>
          <w:lang w:val="en-US"/>
        </w:rPr>
        <w:t>addService</w:t>
      </w:r>
      <w:proofErr w:type="spellEnd"/>
      <w:r w:rsidRPr="3BFD738E">
        <w:rPr>
          <w:rFonts w:ascii="Consolas" w:hAnsi="Consolas" w:cs="Courier New"/>
          <w:sz w:val="20"/>
          <w:szCs w:val="20"/>
          <w:lang w:val="en-US"/>
        </w:rPr>
        <w:t>(</w:t>
      </w:r>
      <w:proofErr w:type="spellStart"/>
      <w:r w:rsidRPr="3BFD738E">
        <w:rPr>
          <w:rFonts w:ascii="Consolas" w:hAnsi="Consolas" w:cs="Courier New"/>
          <w:sz w:val="20"/>
          <w:szCs w:val="20"/>
          <w:lang w:val="en-US"/>
        </w:rPr>
        <w:t>my_service</w:t>
      </w:r>
      <w:proofErr w:type="spellEnd"/>
      <w:r w:rsidRPr="3BFD738E">
        <w:rPr>
          <w:rFonts w:ascii="Consolas" w:hAnsi="Consolas" w:cs="Courier New"/>
          <w:sz w:val="20"/>
          <w:szCs w:val="20"/>
          <w:lang w:val="en-US"/>
        </w:rPr>
        <w:t>);</w:t>
      </w:r>
    </w:p>
    <w:p w14:paraId="3D7A760D" w14:textId="77777777" w:rsidR="0028606A" w:rsidRPr="004C3634" w:rsidRDefault="0028606A" w:rsidP="0028606A">
      <w:pPr>
        <w:pStyle w:val="ListParagraph"/>
        <w:rPr>
          <w:lang w:val="en-US"/>
        </w:rPr>
      </w:pPr>
    </w:p>
    <w:p w14:paraId="37B3BED2" w14:textId="77511EC5" w:rsidR="00A91557" w:rsidRPr="004C3634" w:rsidRDefault="00A91557" w:rsidP="00057C77">
      <w:pPr>
        <w:pStyle w:val="ListParagraph"/>
        <w:numPr>
          <w:ilvl w:val="0"/>
          <w:numId w:val="26"/>
        </w:numPr>
        <w:rPr>
          <w:lang w:val="en-US"/>
        </w:rPr>
      </w:pPr>
      <w:r w:rsidRPr="3BFD738E">
        <w:rPr>
          <w:lang w:val="en-US"/>
        </w:rPr>
        <w:t xml:space="preserve">We also need to write some methods to interact with those characteristics easily. Each notification characteristic needs only one function to update the value. We use function </w:t>
      </w:r>
      <w:proofErr w:type="spellStart"/>
      <w:r w:rsidRPr="3BFD738E">
        <w:rPr>
          <w:lang w:val="en-US"/>
        </w:rPr>
        <w:t>updateCharacteristicValue</w:t>
      </w:r>
      <w:proofErr w:type="spellEnd"/>
      <w:r w:rsidRPr="3BFD738E">
        <w:rPr>
          <w:lang w:val="en-US"/>
        </w:rPr>
        <w:t xml:space="preserve"> to send the new value to the client.</w:t>
      </w:r>
    </w:p>
    <w:p w14:paraId="015D2252" w14:textId="6CFA5DC8" w:rsidR="00662213" w:rsidRPr="004C3634" w:rsidRDefault="00A91557" w:rsidP="0028606A">
      <w:pPr>
        <w:pStyle w:val="aside"/>
        <w:framePr w:wrap="auto" w:vAnchor="margin" w:yAlign="inline"/>
        <w:spacing w:after="0"/>
        <w:rPr>
          <w:rFonts w:ascii="Consolas" w:hAnsi="Consolas" w:cs="Courier New"/>
          <w:sz w:val="20"/>
          <w:szCs w:val="20"/>
          <w:lang w:val="en-US"/>
        </w:rPr>
      </w:pPr>
      <w:proofErr w:type="spellStart"/>
      <w:proofErr w:type="gramStart"/>
      <w:r w:rsidRPr="3BFD738E">
        <w:rPr>
          <w:rFonts w:ascii="Consolas" w:hAnsi="Consolas" w:cs="Courier New"/>
          <w:sz w:val="20"/>
          <w:szCs w:val="20"/>
          <w:lang w:val="en-US"/>
        </w:rPr>
        <w:t>ble.</w:t>
      </w:r>
      <w:r w:rsidR="00AA684D" w:rsidRPr="3BFD738E">
        <w:rPr>
          <w:rFonts w:ascii="Consolas" w:hAnsi="Consolas" w:cs="Courier New"/>
          <w:sz w:val="20"/>
          <w:szCs w:val="20"/>
          <w:lang w:val="en-US"/>
        </w:rPr>
        <w:t>gattServer</w:t>
      </w:r>
      <w:proofErr w:type="spellEnd"/>
      <w:proofErr w:type="gramEnd"/>
      <w:r w:rsidR="00AA684D" w:rsidRPr="3BFD738E">
        <w:rPr>
          <w:rFonts w:ascii="Consolas" w:hAnsi="Consolas" w:cs="Courier New"/>
          <w:sz w:val="20"/>
          <w:szCs w:val="20"/>
          <w:lang w:val="en-US"/>
        </w:rPr>
        <w:t>().write</w:t>
      </w:r>
      <w:r w:rsidRPr="3BFD738E">
        <w:rPr>
          <w:rFonts w:ascii="Consolas" w:hAnsi="Consolas" w:cs="Courier New"/>
          <w:sz w:val="20"/>
          <w:szCs w:val="20"/>
          <w:lang w:val="en-US"/>
        </w:rPr>
        <w:t>(</w:t>
      </w:r>
      <w:proofErr w:type="spellStart"/>
      <w:r w:rsidR="00AA684D" w:rsidRPr="3BFD738E">
        <w:rPr>
          <w:rFonts w:ascii="Consolas" w:hAnsi="Consolas" w:cs="Courier New"/>
          <w:sz w:val="20"/>
          <w:szCs w:val="20"/>
          <w:lang w:val="en-US"/>
        </w:rPr>
        <w:t>myCharecteristic.getValueH</w:t>
      </w:r>
      <w:r w:rsidRPr="3BFD738E">
        <w:rPr>
          <w:rFonts w:ascii="Consolas" w:hAnsi="Consolas" w:cs="Courier New"/>
          <w:sz w:val="20"/>
          <w:szCs w:val="20"/>
          <w:lang w:val="en-US"/>
        </w:rPr>
        <w:t>andle</w:t>
      </w:r>
      <w:proofErr w:type="spellEnd"/>
      <w:r w:rsidR="00AA684D" w:rsidRPr="3BFD738E">
        <w:rPr>
          <w:rFonts w:ascii="Consolas" w:hAnsi="Consolas" w:cs="Courier New"/>
          <w:sz w:val="20"/>
          <w:szCs w:val="20"/>
          <w:lang w:val="en-US"/>
        </w:rPr>
        <w:t>()</w:t>
      </w:r>
      <w:r w:rsidRPr="3BFD738E">
        <w:rPr>
          <w:rFonts w:ascii="Consolas" w:hAnsi="Consolas" w:cs="Courier New"/>
          <w:sz w:val="20"/>
          <w:szCs w:val="20"/>
          <w:lang w:val="en-US"/>
        </w:rPr>
        <w:t>, (uint8_t *) &amp;variable, size of the variable);</w:t>
      </w:r>
    </w:p>
    <w:p w14:paraId="271A4B56" w14:textId="07FCC7BF" w:rsidR="00457B5F" w:rsidRPr="004C3634" w:rsidRDefault="00057C77" w:rsidP="00457B5F">
      <w:pPr>
        <w:pStyle w:val="Heading2"/>
        <w:rPr>
          <w:lang w:val="en-US"/>
        </w:rPr>
      </w:pPr>
      <w:bookmarkStart w:id="7" w:name="_Toc36672729"/>
      <w:r w:rsidRPr="3BFD738E">
        <w:rPr>
          <w:lang w:val="en-US"/>
        </w:rPr>
        <w:t>Program Structure</w:t>
      </w:r>
      <w:bookmarkEnd w:id="7"/>
    </w:p>
    <w:p w14:paraId="0E298788" w14:textId="7D630035" w:rsidR="00662213" w:rsidRPr="004C3634" w:rsidRDefault="00662213" w:rsidP="00662213">
      <w:pPr>
        <w:pStyle w:val="Heading3"/>
        <w:rPr>
          <w:lang w:val="en-US"/>
        </w:rPr>
      </w:pPr>
      <w:bookmarkStart w:id="8" w:name="_Toc36672730"/>
      <w:proofErr w:type="spellStart"/>
      <w:r w:rsidRPr="3BFD738E">
        <w:rPr>
          <w:lang w:val="en-US"/>
        </w:rPr>
        <w:t>Mbed</w:t>
      </w:r>
      <w:proofErr w:type="spellEnd"/>
      <w:r w:rsidRPr="3BFD738E">
        <w:rPr>
          <w:lang w:val="en-US"/>
        </w:rPr>
        <w:t xml:space="preserve"> OS </w:t>
      </w:r>
      <w:r w:rsidR="0084791C" w:rsidRPr="3BFD738E">
        <w:rPr>
          <w:lang w:val="en-US"/>
        </w:rPr>
        <w:t>c</w:t>
      </w:r>
      <w:r w:rsidRPr="3BFD738E">
        <w:rPr>
          <w:lang w:val="en-US"/>
        </w:rPr>
        <w:t>ode</w:t>
      </w:r>
      <w:bookmarkEnd w:id="8"/>
    </w:p>
    <w:p w14:paraId="4A69CBF3" w14:textId="70B9647E" w:rsidR="00057C77" w:rsidRPr="004C3634" w:rsidRDefault="00057C77" w:rsidP="00057C77">
      <w:pPr>
        <w:rPr>
          <w:lang w:val="en-US"/>
        </w:rPr>
      </w:pPr>
      <w:r w:rsidRPr="3BFD738E">
        <w:rPr>
          <w:lang w:val="en-US"/>
        </w:rPr>
        <w:t xml:space="preserve">The program </w:t>
      </w:r>
      <w:proofErr w:type="gramStart"/>
      <w:r w:rsidRPr="3BFD738E">
        <w:rPr>
          <w:lang w:val="en-US"/>
        </w:rPr>
        <w:t>has to</w:t>
      </w:r>
      <w:proofErr w:type="gramEnd"/>
      <w:r w:rsidRPr="3BFD738E">
        <w:rPr>
          <w:lang w:val="en-US"/>
        </w:rPr>
        <w:t xml:space="preserve"> configure the system as a discoverable BLE device in the same way we did for the heart rate monitor exercise. The program structure </w:t>
      </w:r>
      <w:r w:rsidR="0084791C" w:rsidRPr="3BFD738E">
        <w:rPr>
          <w:lang w:val="en-US"/>
        </w:rPr>
        <w:t>will</w:t>
      </w:r>
      <w:r w:rsidRPr="3BFD738E">
        <w:rPr>
          <w:lang w:val="en-US"/>
        </w:rPr>
        <w:t xml:space="preserve"> be the same; however, the services and characteristics broadcasted by the device will be different. </w:t>
      </w:r>
    </w:p>
    <w:p w14:paraId="3FE03B22" w14:textId="48F83262" w:rsidR="006D1770" w:rsidRPr="004C3634" w:rsidRDefault="00057C77" w:rsidP="00057C77">
      <w:pPr>
        <w:rPr>
          <w:lang w:val="en-US"/>
        </w:rPr>
      </w:pPr>
      <w:r w:rsidRPr="3BFD738E">
        <w:rPr>
          <w:lang w:val="en-US"/>
        </w:rPr>
        <w:t xml:space="preserve">The current release version of the BLE_API only allows us to have two notification characteristics in each service. Therefore, to be able to subscribe all the four parameters, we </w:t>
      </w:r>
      <w:r w:rsidR="00662213" w:rsidRPr="3BFD738E">
        <w:rPr>
          <w:lang w:val="en-US"/>
        </w:rPr>
        <w:t>can</w:t>
      </w:r>
      <w:r w:rsidRPr="3BFD738E">
        <w:rPr>
          <w:lang w:val="en-US"/>
        </w:rPr>
        <w:t xml:space="preserve"> create</w:t>
      </w:r>
      <w:r w:rsidR="00662213" w:rsidRPr="3BFD738E">
        <w:rPr>
          <w:lang w:val="en-US"/>
        </w:rPr>
        <w:t xml:space="preserve"> a</w:t>
      </w:r>
      <w:r w:rsidR="001139DD" w:rsidRPr="3BFD738E">
        <w:rPr>
          <w:lang w:val="en-US"/>
        </w:rPr>
        <w:t xml:space="preserve"> custom</w:t>
      </w:r>
      <w:r w:rsidRPr="3BFD738E">
        <w:rPr>
          <w:lang w:val="en-US"/>
        </w:rPr>
        <w:t xml:space="preserve"> </w:t>
      </w:r>
      <w:r w:rsidR="001139DD" w:rsidRPr="3BFD738E">
        <w:rPr>
          <w:lang w:val="en-US"/>
        </w:rPr>
        <w:t>Weather Station</w:t>
      </w:r>
      <w:r w:rsidRPr="3BFD738E">
        <w:rPr>
          <w:lang w:val="en-US"/>
        </w:rPr>
        <w:t xml:space="preserve"> Service</w:t>
      </w:r>
      <w:r w:rsidR="001139DD" w:rsidRPr="3BFD738E">
        <w:rPr>
          <w:lang w:val="en-US"/>
        </w:rPr>
        <w:t xml:space="preserve"> </w:t>
      </w:r>
      <w:r w:rsidR="00F81F44" w:rsidRPr="3BFD738E">
        <w:rPr>
          <w:lang w:val="en-US"/>
        </w:rPr>
        <w:t>that</w:t>
      </w:r>
      <w:r w:rsidR="001139DD" w:rsidRPr="3BFD738E">
        <w:rPr>
          <w:lang w:val="en-US"/>
        </w:rPr>
        <w:t xml:space="preserve"> will subscribe to characteristics like humidity, temperature, pressure</w:t>
      </w:r>
      <w:r w:rsidR="00B02133" w:rsidRPr="3BFD738E">
        <w:rPr>
          <w:lang w:val="en-US"/>
        </w:rPr>
        <w:t>,</w:t>
      </w:r>
      <w:r w:rsidR="001139DD" w:rsidRPr="3BFD738E">
        <w:rPr>
          <w:lang w:val="en-US"/>
        </w:rPr>
        <w:t xml:space="preserve"> and wind direction</w:t>
      </w:r>
      <w:r w:rsidRPr="3BFD738E">
        <w:rPr>
          <w:lang w:val="en-US"/>
        </w:rPr>
        <w:t xml:space="preserve">. We will also add the Device Information Service, and optionally the Battery Service. The structure will be as follows. We can use a BLE analyzer app to check if the program structure is correct. </w:t>
      </w:r>
    </w:p>
    <w:p w14:paraId="55611A80" w14:textId="77777777" w:rsidR="00E45335" w:rsidRDefault="006D1770" w:rsidP="00E45335">
      <w:pPr>
        <w:keepNext/>
      </w:pPr>
      <w:r w:rsidRPr="004C3634">
        <w:rPr>
          <w:noProof/>
          <w:sz w:val="26"/>
          <w:szCs w:val="26"/>
          <w:lang w:val="en-US" w:eastAsia="en-US"/>
        </w:rPr>
        <w:drawing>
          <wp:inline distT="0" distB="0" distL="0" distR="0" wp14:anchorId="6F9254E2" wp14:editId="5B7FB856">
            <wp:extent cx="5441950" cy="2546350"/>
            <wp:effectExtent l="0" t="38100" r="0" b="25400"/>
            <wp:docPr id="193" name="Diagram 1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9428B0D" w14:textId="1322B69A" w:rsidR="00E45335" w:rsidRDefault="00E45335" w:rsidP="00E45335">
      <w:pPr>
        <w:pStyle w:val="Caption"/>
        <w:jc w:val="center"/>
      </w:pPr>
      <w:r>
        <w:t xml:space="preserve">Figure </w:t>
      </w:r>
      <w:r w:rsidR="00D32650">
        <w:fldChar w:fldCharType="begin"/>
      </w:r>
      <w:r w:rsidR="00D32650">
        <w:instrText xml:space="preserve"> S</w:instrText>
      </w:r>
      <w:r w:rsidR="00D32650">
        <w:instrText xml:space="preserve">EQ Figure \* ARABIC </w:instrText>
      </w:r>
      <w:r w:rsidR="00D32650">
        <w:fldChar w:fldCharType="separate"/>
      </w:r>
      <w:r w:rsidR="00031B9E">
        <w:rPr>
          <w:noProof/>
        </w:rPr>
        <w:t>1</w:t>
      </w:r>
      <w:r w:rsidR="00D32650">
        <w:rPr>
          <w:noProof/>
        </w:rPr>
        <w:fldChar w:fldCharType="end"/>
      </w:r>
      <w:r>
        <w:t>: Weather Station Service structure</w:t>
      </w:r>
    </w:p>
    <w:p w14:paraId="57C213C0" w14:textId="48613CAA" w:rsidR="00057C77" w:rsidRPr="004C3634" w:rsidRDefault="00057C77" w:rsidP="00057C77">
      <w:pPr>
        <w:rPr>
          <w:lang w:val="en-US"/>
        </w:rPr>
      </w:pPr>
    </w:p>
    <w:p w14:paraId="55A138A3" w14:textId="5B86DF1D" w:rsidR="00457B5F" w:rsidRPr="004C3634" w:rsidRDefault="00662213" w:rsidP="00662213">
      <w:pPr>
        <w:pStyle w:val="Heading3"/>
        <w:rPr>
          <w:lang w:val="en-US"/>
        </w:rPr>
      </w:pPr>
      <w:bookmarkStart w:id="9" w:name="_Toc36672731"/>
      <w:r w:rsidRPr="3BFD738E">
        <w:rPr>
          <w:lang w:val="en-US"/>
        </w:rPr>
        <w:t xml:space="preserve">Weather </w:t>
      </w:r>
      <w:r w:rsidR="00811B60" w:rsidRPr="3BFD738E">
        <w:rPr>
          <w:lang w:val="en-US"/>
        </w:rPr>
        <w:t>s</w:t>
      </w:r>
      <w:r w:rsidRPr="3BFD738E">
        <w:rPr>
          <w:lang w:val="en-US"/>
        </w:rPr>
        <w:t xml:space="preserve">tation </w:t>
      </w:r>
      <w:r w:rsidR="00811B60" w:rsidRPr="3BFD738E">
        <w:rPr>
          <w:lang w:val="en-US"/>
        </w:rPr>
        <w:t>a</w:t>
      </w:r>
      <w:r w:rsidRPr="3BFD738E">
        <w:rPr>
          <w:lang w:val="en-US"/>
        </w:rPr>
        <w:t>pp</w:t>
      </w:r>
      <w:bookmarkEnd w:id="9"/>
    </w:p>
    <w:p w14:paraId="78081364" w14:textId="47AD90D4" w:rsidR="00662213" w:rsidRPr="004C3634" w:rsidRDefault="00662213" w:rsidP="00662213">
      <w:pPr>
        <w:rPr>
          <w:lang w:val="en-US"/>
        </w:rPr>
      </w:pPr>
      <w:r w:rsidRPr="3BFD738E">
        <w:rPr>
          <w:lang w:val="en-US"/>
        </w:rPr>
        <w:t xml:space="preserve">In the second part of this lab exercise, we will design and build an app to connect to our weather station using Bluetooth </w:t>
      </w:r>
      <w:r w:rsidR="00811B60" w:rsidRPr="3BFD738E">
        <w:rPr>
          <w:lang w:val="en-US"/>
        </w:rPr>
        <w:t>L</w:t>
      </w:r>
      <w:r w:rsidRPr="3BFD738E">
        <w:rPr>
          <w:lang w:val="en-US"/>
        </w:rPr>
        <w:t xml:space="preserve">ow </w:t>
      </w:r>
      <w:r w:rsidR="00811B60" w:rsidRPr="3BFD738E">
        <w:rPr>
          <w:lang w:val="en-US"/>
        </w:rPr>
        <w:t>E</w:t>
      </w:r>
      <w:r w:rsidRPr="3BFD738E">
        <w:rPr>
          <w:lang w:val="en-US"/>
        </w:rPr>
        <w:t xml:space="preserve">nergy, and display the information </w:t>
      </w:r>
      <w:r w:rsidR="00811B60" w:rsidRPr="3BFD738E">
        <w:rPr>
          <w:lang w:val="en-US"/>
        </w:rPr>
        <w:t xml:space="preserve">retrieved </w:t>
      </w:r>
      <w:r w:rsidRPr="3BFD738E">
        <w:rPr>
          <w:lang w:val="en-US"/>
        </w:rPr>
        <w:t>on the screen.</w:t>
      </w:r>
    </w:p>
    <w:p w14:paraId="68DCC8EE" w14:textId="50AEAAEC" w:rsidR="00662213" w:rsidRPr="004C3634" w:rsidRDefault="00662213" w:rsidP="00662213">
      <w:pPr>
        <w:rPr>
          <w:lang w:val="en-US"/>
        </w:rPr>
      </w:pPr>
      <w:r w:rsidRPr="3BFD738E">
        <w:rPr>
          <w:lang w:val="en-US"/>
        </w:rPr>
        <w:lastRenderedPageBreak/>
        <w:t xml:space="preserve">The app will be </w:t>
      </w:r>
      <w:proofErr w:type="gramStart"/>
      <w:r w:rsidRPr="3BFD738E">
        <w:rPr>
          <w:lang w:val="en-US"/>
        </w:rPr>
        <w:t>similar to</w:t>
      </w:r>
      <w:proofErr w:type="gramEnd"/>
      <w:r w:rsidRPr="3BFD738E">
        <w:rPr>
          <w:lang w:val="en-US"/>
        </w:rPr>
        <w:t xml:space="preserve"> the one we created for the heart rate monitor; however, this time we will subscribe</w:t>
      </w:r>
      <w:r w:rsidR="00811B60" w:rsidRPr="3BFD738E">
        <w:rPr>
          <w:lang w:val="en-US"/>
        </w:rPr>
        <w:t xml:space="preserve"> to</w:t>
      </w:r>
      <w:r w:rsidRPr="3BFD738E">
        <w:rPr>
          <w:lang w:val="en-US"/>
        </w:rPr>
        <w:t xml:space="preserve"> four notifications. In addition, we will see how to add images to make our app more attractive. </w:t>
      </w:r>
    </w:p>
    <w:p w14:paraId="791537FC" w14:textId="77777777" w:rsidR="00662213" w:rsidRPr="004C3634" w:rsidRDefault="00662213" w:rsidP="005834B2">
      <w:pPr>
        <w:pStyle w:val="ListParagraph"/>
        <w:numPr>
          <w:ilvl w:val="0"/>
          <w:numId w:val="26"/>
        </w:numPr>
        <w:ind w:left="426" w:hanging="426"/>
        <w:rPr>
          <w:b/>
          <w:bCs/>
          <w:sz w:val="24"/>
          <w:szCs w:val="24"/>
          <w:lang w:val="en-US"/>
        </w:rPr>
      </w:pPr>
      <w:r w:rsidRPr="3BFD738E">
        <w:rPr>
          <w:b/>
          <w:bCs/>
          <w:sz w:val="24"/>
          <w:szCs w:val="24"/>
          <w:lang w:val="en-US"/>
        </w:rPr>
        <w:t>User Interface</w:t>
      </w:r>
    </w:p>
    <w:p w14:paraId="3E11C378" w14:textId="60D4C856" w:rsidR="00662213" w:rsidRPr="004C3634" w:rsidRDefault="00662213" w:rsidP="005834B2">
      <w:pPr>
        <w:ind w:left="426"/>
        <w:rPr>
          <w:lang w:val="en-US"/>
        </w:rPr>
      </w:pPr>
      <w:r w:rsidRPr="3BFD738E">
        <w:rPr>
          <w:lang w:val="en-US"/>
        </w:rPr>
        <w:t>The user interface is very simple</w:t>
      </w:r>
      <w:r w:rsidR="00031B9E">
        <w:rPr>
          <w:lang w:val="en-US"/>
        </w:rPr>
        <w:t xml:space="preserve"> as seen in Figure 2</w:t>
      </w:r>
      <w:r w:rsidRPr="3BFD738E">
        <w:rPr>
          <w:lang w:val="en-US"/>
        </w:rPr>
        <w:t xml:space="preserve">. At the bottom, we have the Connect button. </w:t>
      </w:r>
      <w:proofErr w:type="gramStart"/>
      <w:r w:rsidRPr="3BFD738E">
        <w:rPr>
          <w:lang w:val="en-US"/>
        </w:rPr>
        <w:t>Similar to</w:t>
      </w:r>
      <w:proofErr w:type="gramEnd"/>
      <w:r w:rsidRPr="3BFD738E">
        <w:rPr>
          <w:lang w:val="en-US"/>
        </w:rPr>
        <w:t xml:space="preserve"> the heart rate monitor application, when the button is pressed, our smartphone sca</w:t>
      </w:r>
      <w:r w:rsidR="00E20984" w:rsidRPr="3BFD738E">
        <w:rPr>
          <w:lang w:val="en-US"/>
        </w:rPr>
        <w:t xml:space="preserve">ns for </w:t>
      </w:r>
      <w:r w:rsidRPr="3BFD738E">
        <w:rPr>
          <w:lang w:val="en-US"/>
        </w:rPr>
        <w:t>Bluetooth Smart devices in range and displays a selection dialog with the devices found.</w:t>
      </w:r>
    </w:p>
    <w:p w14:paraId="4A84B56D" w14:textId="1503E0C5" w:rsidR="00662213" w:rsidRPr="004C3634" w:rsidRDefault="00031B9E" w:rsidP="005834B2">
      <w:pPr>
        <w:ind w:left="426"/>
        <w:rPr>
          <w:lang w:val="en-US"/>
        </w:rPr>
      </w:pPr>
      <w:r w:rsidRPr="004C3634">
        <w:rPr>
          <w:noProof/>
          <w:lang w:val="en-US" w:eastAsia="en-US"/>
        </w:rPr>
        <w:drawing>
          <wp:anchor distT="0" distB="0" distL="114300" distR="114300" simplePos="0" relativeHeight="251649024" behindDoc="0" locked="0" layoutInCell="1" allowOverlap="1" wp14:anchorId="76FC18B5" wp14:editId="3668D3E5">
            <wp:simplePos x="0" y="0"/>
            <wp:positionH relativeFrom="column">
              <wp:posOffset>2266950</wp:posOffset>
            </wp:positionH>
            <wp:positionV relativeFrom="paragraph">
              <wp:posOffset>831215</wp:posOffset>
            </wp:positionV>
            <wp:extent cx="1707515" cy="2940685"/>
            <wp:effectExtent l="0" t="0" r="6985" b="0"/>
            <wp:wrapSquare wrapText="bothSides"/>
            <wp:docPr id="6" name="Picture 6" descr="C:\Users\joatei01\Desktop\Videos\IoT\Nucleo IoT\LAB10 Metheo\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tei01\Desktop\Videos\IoT\Nucleo IoT\LAB10 Metheo\ap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07515" cy="294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662213" w:rsidRPr="004C3634">
        <w:rPr>
          <w:lang w:val="en-US"/>
        </w:rPr>
        <w:t>The rest of the screen is divided into four parts, one for each measurement. In each part</w:t>
      </w:r>
      <w:r w:rsidR="00E20984" w:rsidRPr="004C3634">
        <w:rPr>
          <w:lang w:val="en-US"/>
        </w:rPr>
        <w:t>,</w:t>
      </w:r>
      <w:r w:rsidR="00662213" w:rsidRPr="004C3634">
        <w:rPr>
          <w:lang w:val="en-US"/>
        </w:rPr>
        <w:t xml:space="preserve"> we have a title, which is a </w:t>
      </w:r>
      <w:proofErr w:type="spellStart"/>
      <w:r w:rsidR="00662213" w:rsidRPr="004C3634">
        <w:rPr>
          <w:lang w:val="en-US"/>
        </w:rPr>
        <w:t>TextView</w:t>
      </w:r>
      <w:proofErr w:type="spellEnd"/>
      <w:r w:rsidR="00662213" w:rsidRPr="004C3634">
        <w:rPr>
          <w:lang w:val="en-US"/>
        </w:rPr>
        <w:t xml:space="preserve"> object in Android Studio; an image representing the measurement, which is an </w:t>
      </w:r>
      <w:proofErr w:type="spellStart"/>
      <w:r w:rsidR="00662213" w:rsidRPr="004C3634">
        <w:rPr>
          <w:lang w:val="en-US"/>
        </w:rPr>
        <w:t>ImageView</w:t>
      </w:r>
      <w:proofErr w:type="spellEnd"/>
      <w:r w:rsidR="00662213" w:rsidRPr="004C3634">
        <w:rPr>
          <w:lang w:val="en-US"/>
        </w:rPr>
        <w:t xml:space="preserve"> object; and another </w:t>
      </w:r>
      <w:proofErr w:type="spellStart"/>
      <w:r w:rsidR="00662213" w:rsidRPr="004C3634">
        <w:rPr>
          <w:lang w:val="en-US"/>
        </w:rPr>
        <w:t>TextView</w:t>
      </w:r>
      <w:proofErr w:type="spellEnd"/>
      <w:r w:rsidR="00662213" w:rsidRPr="004C3634">
        <w:rPr>
          <w:lang w:val="en-US"/>
        </w:rPr>
        <w:t xml:space="preserve"> object to display the measurements.</w:t>
      </w:r>
    </w:p>
    <w:p w14:paraId="5E77786D" w14:textId="4AA8B7A3" w:rsidR="00662213" w:rsidRPr="004C3634" w:rsidRDefault="00662213" w:rsidP="00662213">
      <w:pPr>
        <w:rPr>
          <w:lang w:val="en-US"/>
        </w:rPr>
      </w:pPr>
    </w:p>
    <w:p w14:paraId="2853C471" w14:textId="1B6DB523" w:rsidR="00662213" w:rsidRPr="004C3634" w:rsidRDefault="00662213" w:rsidP="00662213">
      <w:pPr>
        <w:rPr>
          <w:lang w:val="en-US"/>
        </w:rPr>
      </w:pPr>
    </w:p>
    <w:p w14:paraId="30A3EA89" w14:textId="4F0AF0A7" w:rsidR="00662213" w:rsidRPr="004C3634" w:rsidRDefault="00662213" w:rsidP="00662213">
      <w:pPr>
        <w:rPr>
          <w:lang w:val="en-US"/>
        </w:rPr>
      </w:pPr>
    </w:p>
    <w:p w14:paraId="1B694830" w14:textId="5A9665C0" w:rsidR="00662213" w:rsidRPr="004C3634" w:rsidRDefault="00662213" w:rsidP="00662213">
      <w:pPr>
        <w:rPr>
          <w:lang w:val="en-US"/>
        </w:rPr>
      </w:pPr>
    </w:p>
    <w:p w14:paraId="310318AE" w14:textId="0EB2AAC7" w:rsidR="00662213" w:rsidRPr="004C3634" w:rsidRDefault="00662213" w:rsidP="00662213">
      <w:pPr>
        <w:rPr>
          <w:lang w:val="en-US"/>
        </w:rPr>
      </w:pPr>
    </w:p>
    <w:p w14:paraId="5ED68A60" w14:textId="6F5DDEFF" w:rsidR="00662213" w:rsidRPr="004C3634" w:rsidRDefault="00662213" w:rsidP="00662213">
      <w:pPr>
        <w:rPr>
          <w:lang w:val="en-US"/>
        </w:rPr>
      </w:pPr>
    </w:p>
    <w:p w14:paraId="6787636F" w14:textId="26814C8C" w:rsidR="00662213" w:rsidRPr="004C3634" w:rsidRDefault="00662213" w:rsidP="00662213">
      <w:pPr>
        <w:rPr>
          <w:lang w:val="en-US"/>
        </w:rPr>
      </w:pPr>
    </w:p>
    <w:p w14:paraId="4FFE7C01" w14:textId="56CA10EC" w:rsidR="00662213" w:rsidRPr="004C3634" w:rsidRDefault="00662213" w:rsidP="00662213">
      <w:pPr>
        <w:rPr>
          <w:lang w:val="en-US"/>
        </w:rPr>
      </w:pPr>
    </w:p>
    <w:p w14:paraId="70E814AB" w14:textId="52E0262C" w:rsidR="00662213" w:rsidRPr="004C3634" w:rsidRDefault="00662213" w:rsidP="00662213">
      <w:pPr>
        <w:rPr>
          <w:lang w:val="en-US"/>
        </w:rPr>
      </w:pPr>
    </w:p>
    <w:p w14:paraId="1461B23A" w14:textId="50C72E54" w:rsidR="00662213" w:rsidRPr="004C3634" w:rsidRDefault="00662213" w:rsidP="00662213">
      <w:pPr>
        <w:rPr>
          <w:lang w:val="en-US"/>
        </w:rPr>
      </w:pPr>
    </w:p>
    <w:p w14:paraId="56BBEAE3" w14:textId="306F3745" w:rsidR="00662213" w:rsidRPr="004C3634" w:rsidRDefault="00031B9E" w:rsidP="00031B9E">
      <w:pPr>
        <w:jc w:val="center"/>
        <w:rPr>
          <w:lang w:val="en-US"/>
        </w:rPr>
      </w:pPr>
      <w:r>
        <w:rPr>
          <w:noProof/>
        </w:rPr>
        <mc:AlternateContent>
          <mc:Choice Requires="wps">
            <w:drawing>
              <wp:anchor distT="0" distB="0" distL="114300" distR="114300" simplePos="0" relativeHeight="251670528" behindDoc="0" locked="0" layoutInCell="1" allowOverlap="1" wp14:anchorId="0AF04537" wp14:editId="6EA1FACB">
                <wp:simplePos x="0" y="0"/>
                <wp:positionH relativeFrom="column">
                  <wp:posOffset>2038350</wp:posOffset>
                </wp:positionH>
                <wp:positionV relativeFrom="paragraph">
                  <wp:posOffset>180975</wp:posOffset>
                </wp:positionV>
                <wp:extent cx="2254250" cy="635"/>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2254250" cy="635"/>
                        </a:xfrm>
                        <a:prstGeom prst="rect">
                          <a:avLst/>
                        </a:prstGeom>
                        <a:solidFill>
                          <a:prstClr val="white"/>
                        </a:solidFill>
                        <a:ln>
                          <a:noFill/>
                        </a:ln>
                      </wps:spPr>
                      <wps:txbx>
                        <w:txbxContent>
                          <w:p w14:paraId="5F17335B" w14:textId="1B99474D" w:rsidR="00031B9E" w:rsidRPr="00404E68" w:rsidRDefault="00031B9E" w:rsidP="00031B9E">
                            <w:pPr>
                              <w:pStyle w:val="Caption"/>
                              <w:jc w:val="center"/>
                              <w:rPr>
                                <w:noProof/>
                                <w:color w:val="333E48"/>
                                <w:lang w:val="en-US" w:eastAsia="en-US"/>
                              </w:rPr>
                            </w:pPr>
                            <w:r>
                              <w:t xml:space="preserve">Figure </w:t>
                            </w:r>
                            <w:fldSimple w:instr=" SEQ Figure \* ARABIC ">
                              <w:r>
                                <w:rPr>
                                  <w:noProof/>
                                </w:rPr>
                                <w:t>2</w:t>
                              </w:r>
                            </w:fldSimple>
                            <w:r>
                              <w:t xml:space="preserve">: Weather Station </w:t>
                            </w:r>
                            <w:r>
                              <w:t>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F04537" id="_x0000_t202" coordsize="21600,21600" o:spt="202" path="m,l,21600r21600,l21600,xe">
                <v:stroke joinstyle="miter"/>
                <v:path gradientshapeok="t" o:connecttype="rect"/>
              </v:shapetype>
              <v:shape id="Text Box 4" o:spid="_x0000_s1026" type="#_x0000_t202" style="position:absolute;left:0;text-align:left;margin-left:160.5pt;margin-top:14.25pt;width:17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" stroked="f">
                <v:textbox style="mso-fit-shape-to-text:t" inset="0,0,0,0">
                  <w:txbxContent>
                    <w:p w14:paraId="5F17335B" w14:textId="1B99474D" w:rsidR="00031B9E" w:rsidRPr="00404E68" w:rsidRDefault="00031B9E" w:rsidP="00031B9E">
                      <w:pPr>
                        <w:pStyle w:val="Caption"/>
                        <w:jc w:val="center"/>
                        <w:rPr>
                          <w:noProof/>
                          <w:color w:val="333E48"/>
                          <w:lang w:val="en-US" w:eastAsia="en-US"/>
                        </w:rPr>
                      </w:pPr>
                      <w:r>
                        <w:t xml:space="preserve">Figure </w:t>
                      </w:r>
                      <w:fldSimple w:instr=" SEQ Figure \* ARABIC ">
                        <w:r>
                          <w:rPr>
                            <w:noProof/>
                          </w:rPr>
                          <w:t>2</w:t>
                        </w:r>
                      </w:fldSimple>
                      <w:r>
                        <w:t xml:space="preserve">: Weather Station </w:t>
                      </w:r>
                      <w:r>
                        <w:t>UI</w:t>
                      </w:r>
                    </w:p>
                  </w:txbxContent>
                </v:textbox>
                <w10:wrap type="square"/>
              </v:shape>
            </w:pict>
          </mc:Fallback>
        </mc:AlternateContent>
      </w:r>
    </w:p>
    <w:p w14:paraId="3F25AE17" w14:textId="77777777" w:rsidR="00031B9E" w:rsidRDefault="00031B9E" w:rsidP="00031B9E">
      <w:pPr>
        <w:jc w:val="center"/>
        <w:rPr>
          <w:lang w:val="en-US"/>
        </w:rPr>
      </w:pPr>
    </w:p>
    <w:p w14:paraId="0FFAF061" w14:textId="77777777" w:rsidR="00031B9E" w:rsidRDefault="00031B9E" w:rsidP="00031B9E">
      <w:pPr>
        <w:jc w:val="center"/>
        <w:rPr>
          <w:lang w:val="en-US"/>
        </w:rPr>
      </w:pPr>
    </w:p>
    <w:p w14:paraId="5E2B7A27" w14:textId="77777777" w:rsidR="00031B9E" w:rsidRDefault="00031B9E" w:rsidP="00031B9E">
      <w:pPr>
        <w:jc w:val="center"/>
        <w:rPr>
          <w:lang w:val="en-US"/>
        </w:rPr>
      </w:pPr>
    </w:p>
    <w:p w14:paraId="4667532D" w14:textId="77777777" w:rsidR="00031B9E" w:rsidRDefault="00031B9E" w:rsidP="00031B9E">
      <w:pPr>
        <w:jc w:val="center"/>
        <w:rPr>
          <w:lang w:val="en-US"/>
        </w:rPr>
      </w:pPr>
    </w:p>
    <w:p w14:paraId="540CFE6C" w14:textId="77777777" w:rsidR="00031B9E" w:rsidRDefault="00031B9E" w:rsidP="00031B9E">
      <w:pPr>
        <w:jc w:val="center"/>
        <w:rPr>
          <w:lang w:val="en-US"/>
        </w:rPr>
      </w:pPr>
    </w:p>
    <w:p w14:paraId="5CB9916B" w14:textId="73C27A8F" w:rsidR="00031B9E" w:rsidRDefault="00031B9E" w:rsidP="00031B9E">
      <w:pPr>
        <w:jc w:val="center"/>
        <w:rPr>
          <w:lang w:val="en-US"/>
        </w:rPr>
      </w:pPr>
    </w:p>
    <w:p w14:paraId="3A511208" w14:textId="77777777" w:rsidR="00031B9E" w:rsidRDefault="00031B9E" w:rsidP="00031B9E">
      <w:pPr>
        <w:jc w:val="center"/>
        <w:rPr>
          <w:lang w:val="en-US"/>
        </w:rPr>
      </w:pPr>
    </w:p>
    <w:p w14:paraId="1702AECD" w14:textId="063C1B95" w:rsidR="00031B9E" w:rsidRDefault="00031B9E" w:rsidP="00031B9E">
      <w:pPr>
        <w:jc w:val="center"/>
        <w:rPr>
          <w:lang w:val="en-US"/>
        </w:rPr>
      </w:pPr>
    </w:p>
    <w:p w14:paraId="4DDC05BC" w14:textId="62F27612" w:rsidR="00031B9E" w:rsidRDefault="00031B9E" w:rsidP="00031B9E">
      <w:pPr>
        <w:jc w:val="center"/>
        <w:rPr>
          <w:lang w:val="en-US"/>
        </w:rPr>
      </w:pPr>
    </w:p>
    <w:p w14:paraId="7EEBECD9" w14:textId="288AABEB" w:rsidR="00031B9E" w:rsidRDefault="00031B9E" w:rsidP="00031B9E">
      <w:pPr>
        <w:jc w:val="center"/>
        <w:rPr>
          <w:lang w:val="en-US"/>
        </w:rPr>
      </w:pPr>
    </w:p>
    <w:p w14:paraId="24802B6F" w14:textId="19A800CA" w:rsidR="00031B9E" w:rsidRDefault="00031B9E" w:rsidP="00031B9E">
      <w:pPr>
        <w:jc w:val="center"/>
        <w:rPr>
          <w:lang w:val="en-US"/>
        </w:rPr>
      </w:pPr>
    </w:p>
    <w:p w14:paraId="31EE134D" w14:textId="16DD866E" w:rsidR="00031B9E" w:rsidRDefault="00031B9E" w:rsidP="00031B9E">
      <w:pPr>
        <w:jc w:val="center"/>
        <w:rPr>
          <w:lang w:val="en-US"/>
        </w:rPr>
      </w:pPr>
      <w:r>
        <w:rPr>
          <w:noProof/>
        </w:rPr>
        <w:lastRenderedPageBreak/>
        <mc:AlternateContent>
          <mc:Choice Requires="wps">
            <w:drawing>
              <wp:anchor distT="0" distB="0" distL="114300" distR="114300" simplePos="0" relativeHeight="251671552" behindDoc="1" locked="0" layoutInCell="1" allowOverlap="1" wp14:anchorId="4B7AE6E1" wp14:editId="57E527C7">
                <wp:simplePos x="0" y="0"/>
                <wp:positionH relativeFrom="column">
                  <wp:posOffset>1847850</wp:posOffset>
                </wp:positionH>
                <wp:positionV relativeFrom="paragraph">
                  <wp:posOffset>3354705</wp:posOffset>
                </wp:positionV>
                <wp:extent cx="274955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wps:spPr>
                      <wps:txbx>
                        <w:txbxContent>
                          <w:p w14:paraId="3BE4366D" w14:textId="7026FD1B" w:rsidR="00031B9E" w:rsidRPr="00ED3363" w:rsidRDefault="00031B9E" w:rsidP="00031B9E">
                            <w:pPr>
                              <w:pStyle w:val="Caption"/>
                              <w:jc w:val="center"/>
                              <w:rPr>
                                <w:noProof/>
                                <w:color w:val="333E48"/>
                                <w:lang w:val="en-US" w:eastAsia="en-US"/>
                              </w:rPr>
                            </w:pPr>
                            <w:r>
                              <w:t xml:space="preserve">Figure </w:t>
                            </w:r>
                            <w:fldSimple w:instr=" SEQ Figure \* ARABIC ">
                              <w:r>
                                <w:rPr>
                                  <w:noProof/>
                                </w:rPr>
                                <w:t>3</w:t>
                              </w:r>
                            </w:fldSimple>
                            <w:r>
                              <w:t>: Screen Layout in Android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AE6E1" id="Text Box 5" o:spid="_x0000_s1027" type="#_x0000_t202" style="position:absolute;left:0;text-align:left;margin-left:145.5pt;margin-top:264.15pt;width:216.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k9QLwIAAGQEAAAOAAAAZHJzL2Uyb0RvYy54bWysVMFu2zAMvQ/YPwi6L06ype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" stroked="f">
                <v:textbox style="mso-fit-shape-to-text:t" inset="0,0,0,0">
                  <w:txbxContent>
                    <w:p w14:paraId="3BE4366D" w14:textId="7026FD1B" w:rsidR="00031B9E" w:rsidRPr="00ED3363" w:rsidRDefault="00031B9E" w:rsidP="00031B9E">
                      <w:pPr>
                        <w:pStyle w:val="Caption"/>
                        <w:jc w:val="center"/>
                        <w:rPr>
                          <w:noProof/>
                          <w:color w:val="333E48"/>
                          <w:lang w:val="en-US" w:eastAsia="en-US"/>
                        </w:rPr>
                      </w:pPr>
                      <w:r>
                        <w:t xml:space="preserve">Figure </w:t>
                      </w:r>
                      <w:fldSimple w:instr=" SEQ Figure \* ARABIC ">
                        <w:r>
                          <w:rPr>
                            <w:noProof/>
                          </w:rPr>
                          <w:t>3</w:t>
                        </w:r>
                      </w:fldSimple>
                      <w:r>
                        <w:t>: Screen Layout in Android Studio</w:t>
                      </w:r>
                    </w:p>
                  </w:txbxContent>
                </v:textbox>
                <w10:wrap type="tight"/>
              </v:shape>
            </w:pict>
          </mc:Fallback>
        </mc:AlternateContent>
      </w:r>
      <w:r w:rsidRPr="004C3634">
        <w:rPr>
          <w:noProof/>
          <w:lang w:val="en-US" w:eastAsia="en-US"/>
        </w:rPr>
        <w:drawing>
          <wp:anchor distT="0" distB="0" distL="114300" distR="114300" simplePos="0" relativeHeight="251660288" behindDoc="1" locked="0" layoutInCell="1" allowOverlap="1" wp14:anchorId="7D131753" wp14:editId="1C954C62">
            <wp:simplePos x="0" y="0"/>
            <wp:positionH relativeFrom="column">
              <wp:posOffset>1847850</wp:posOffset>
            </wp:positionH>
            <wp:positionV relativeFrom="paragraph">
              <wp:posOffset>184150</wp:posOffset>
            </wp:positionV>
            <wp:extent cx="2749550" cy="3113405"/>
            <wp:effectExtent l="0" t="0" r="0" b="0"/>
            <wp:wrapTight wrapText="bothSides">
              <wp:wrapPolygon edited="0">
                <wp:start x="0" y="0"/>
                <wp:lineTo x="0" y="21411"/>
                <wp:lineTo x="21400" y="21411"/>
                <wp:lineTo x="214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519" b="4206"/>
                    <a:stretch/>
                  </pic:blipFill>
                  <pic:spPr bwMode="auto">
                    <a:xfrm>
                      <a:off x="0" y="0"/>
                      <a:ext cx="2749550" cy="3113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51B7DD" w14:textId="0D9E0C7E" w:rsidR="00031B9E" w:rsidRDefault="00031B9E" w:rsidP="00031B9E">
      <w:pPr>
        <w:jc w:val="center"/>
        <w:rPr>
          <w:lang w:val="en-US"/>
        </w:rPr>
      </w:pPr>
    </w:p>
    <w:p w14:paraId="035205EF" w14:textId="7CBA5239" w:rsidR="00031B9E" w:rsidRDefault="00031B9E" w:rsidP="00031B9E">
      <w:pPr>
        <w:jc w:val="center"/>
        <w:rPr>
          <w:lang w:val="en-US"/>
        </w:rPr>
      </w:pPr>
    </w:p>
    <w:p w14:paraId="12F161F4" w14:textId="77777777" w:rsidR="00031B9E" w:rsidRDefault="00031B9E" w:rsidP="00031B9E">
      <w:pPr>
        <w:jc w:val="center"/>
        <w:rPr>
          <w:lang w:val="en-US"/>
        </w:rPr>
      </w:pPr>
    </w:p>
    <w:p w14:paraId="19120D39" w14:textId="77777777" w:rsidR="00031B9E" w:rsidRDefault="00031B9E" w:rsidP="00031B9E">
      <w:pPr>
        <w:jc w:val="center"/>
        <w:rPr>
          <w:lang w:val="en-US"/>
        </w:rPr>
      </w:pPr>
    </w:p>
    <w:p w14:paraId="126DC9F4" w14:textId="530CF954" w:rsidR="00662213" w:rsidRPr="004C3634" w:rsidRDefault="00662213" w:rsidP="00031B9E">
      <w:pPr>
        <w:jc w:val="center"/>
        <w:rPr>
          <w:lang w:val="en-US"/>
        </w:rPr>
      </w:pPr>
    </w:p>
    <w:p w14:paraId="16A5C081" w14:textId="1BEDAE07" w:rsidR="00031B9E" w:rsidRDefault="00031B9E" w:rsidP="005834B2">
      <w:pPr>
        <w:ind w:left="426"/>
        <w:rPr>
          <w:lang w:val="en-US"/>
        </w:rPr>
      </w:pPr>
    </w:p>
    <w:p w14:paraId="20DE601A" w14:textId="546B9EA2" w:rsidR="00031B9E" w:rsidRDefault="00031B9E" w:rsidP="005834B2">
      <w:pPr>
        <w:ind w:left="426"/>
        <w:rPr>
          <w:lang w:val="en-US"/>
        </w:rPr>
      </w:pPr>
    </w:p>
    <w:p w14:paraId="48A5A9D1" w14:textId="77777777" w:rsidR="00031B9E" w:rsidRDefault="00031B9E" w:rsidP="005834B2">
      <w:pPr>
        <w:ind w:left="426"/>
        <w:rPr>
          <w:lang w:val="en-US"/>
        </w:rPr>
      </w:pPr>
    </w:p>
    <w:p w14:paraId="7962AA5E" w14:textId="77777777" w:rsidR="00031B9E" w:rsidRDefault="00031B9E" w:rsidP="005834B2">
      <w:pPr>
        <w:ind w:left="426"/>
        <w:rPr>
          <w:lang w:val="en-US"/>
        </w:rPr>
      </w:pPr>
    </w:p>
    <w:p w14:paraId="76E3B2C8" w14:textId="77777777" w:rsidR="00031B9E" w:rsidRDefault="00031B9E" w:rsidP="005834B2">
      <w:pPr>
        <w:ind w:left="426"/>
        <w:rPr>
          <w:lang w:val="en-US"/>
        </w:rPr>
      </w:pPr>
    </w:p>
    <w:p w14:paraId="7CDC16DC" w14:textId="77777777" w:rsidR="00031B9E" w:rsidRDefault="00031B9E" w:rsidP="00031B9E">
      <w:pPr>
        <w:rPr>
          <w:lang w:val="en-US"/>
        </w:rPr>
      </w:pPr>
    </w:p>
    <w:p w14:paraId="15D667B2" w14:textId="77777777" w:rsidR="00031B9E" w:rsidRDefault="00031B9E" w:rsidP="005834B2">
      <w:pPr>
        <w:ind w:left="426"/>
        <w:rPr>
          <w:ins w:id="10" w:author="Nakul" w:date="2020-06-23T17:29:00Z"/>
          <w:lang w:val="en-US"/>
        </w:rPr>
      </w:pPr>
    </w:p>
    <w:p w14:paraId="18E9436D" w14:textId="18F8A4C9" w:rsidR="00662213" w:rsidRPr="004C3634" w:rsidRDefault="00662213" w:rsidP="005834B2">
      <w:pPr>
        <w:ind w:left="426"/>
        <w:rPr>
          <w:lang w:val="en-US"/>
        </w:rPr>
      </w:pPr>
      <w:r w:rsidRPr="3BFD738E">
        <w:rPr>
          <w:lang w:val="en-US"/>
        </w:rPr>
        <w:t>To keep the objects at the correct position regardless of the size of the screen or the orientation, Android Studio provides us with Layout objects. There are different types of layouts that you can use according to your needs or preferences. For instance, a Horizontal Linear Layout will arrange all the objects on it in a single row, one after the other. A Vertical Linear Layout will arrange them in a single column. Alternatively, a Relative Layout arranges each object in a position relative to the Layout of the objects around it. You can use layout objects one inside another to achieve the desired result. See the above Component Tree as an example.</w:t>
      </w:r>
    </w:p>
    <w:p w14:paraId="09A17812" w14:textId="3A46ACA8" w:rsidR="002F4E9D" w:rsidRDefault="002F4E9D" w:rsidP="005834B2">
      <w:pPr>
        <w:ind w:left="426"/>
        <w:rPr>
          <w:lang w:val="en-US"/>
        </w:rPr>
      </w:pPr>
      <w:r w:rsidRPr="3BFD738E">
        <w:rPr>
          <w:lang w:val="en-US"/>
        </w:rPr>
        <w:t xml:space="preserve">Then, to show the text or the images, we first </w:t>
      </w:r>
      <w:proofErr w:type="gramStart"/>
      <w:r w:rsidRPr="3BFD738E">
        <w:rPr>
          <w:lang w:val="en-US"/>
        </w:rPr>
        <w:t>have to</w:t>
      </w:r>
      <w:proofErr w:type="gramEnd"/>
      <w:r w:rsidRPr="3BFD738E">
        <w:rPr>
          <w:lang w:val="en-US"/>
        </w:rPr>
        <w:t xml:space="preserve"> add them into the resources folder in our project. For the text, we need to define some strings inside the file strings.xml. We can find this file in the project structure, under app &gt; res &gt; values. </w:t>
      </w:r>
      <w:r w:rsidR="005834B2" w:rsidRPr="3BFD738E">
        <w:rPr>
          <w:lang w:val="en-US"/>
        </w:rPr>
        <w:t>E</w:t>
      </w:r>
      <w:r w:rsidRPr="3BFD738E">
        <w:rPr>
          <w:lang w:val="en-US"/>
        </w:rPr>
        <w:t xml:space="preserve">dit the Text properties on the </w:t>
      </w:r>
      <w:proofErr w:type="spellStart"/>
      <w:r w:rsidRPr="3BFD738E">
        <w:rPr>
          <w:lang w:val="en-US"/>
        </w:rPr>
        <w:t>TextView</w:t>
      </w:r>
      <w:proofErr w:type="spellEnd"/>
      <w:r w:rsidRPr="3BFD738E">
        <w:rPr>
          <w:lang w:val="en-US"/>
        </w:rPr>
        <w:t xml:space="preserve"> object to link the text. For the images, we </w:t>
      </w:r>
      <w:proofErr w:type="gramStart"/>
      <w:r w:rsidRPr="3BFD738E">
        <w:rPr>
          <w:lang w:val="en-US"/>
        </w:rPr>
        <w:t>have to</w:t>
      </w:r>
      <w:proofErr w:type="gramEnd"/>
      <w:r w:rsidRPr="3BFD738E">
        <w:rPr>
          <w:lang w:val="en-US"/>
        </w:rPr>
        <w:t xml:space="preserve"> copy the files into the folder app &gt; res &gt; drawable. We can drag and drop the files. Then, edit the </w:t>
      </w:r>
      <w:proofErr w:type="spellStart"/>
      <w:r w:rsidRPr="3BFD738E">
        <w:rPr>
          <w:lang w:val="en-US"/>
        </w:rPr>
        <w:t>src</w:t>
      </w:r>
      <w:proofErr w:type="spellEnd"/>
      <w:r w:rsidRPr="3BFD738E">
        <w:rPr>
          <w:lang w:val="en-US"/>
        </w:rPr>
        <w:t xml:space="preserve"> properties to link the image to the object.</w:t>
      </w:r>
    </w:p>
    <w:p w14:paraId="445A6C18" w14:textId="77777777" w:rsidR="00E45335" w:rsidRPr="004C3634" w:rsidRDefault="00E45335" w:rsidP="005834B2">
      <w:pPr>
        <w:ind w:left="426"/>
        <w:rPr>
          <w:lang w:val="en-US"/>
        </w:rPr>
      </w:pPr>
    </w:p>
    <w:p w14:paraId="619AA30C" w14:textId="59F8A853" w:rsidR="002F4E9D" w:rsidRPr="004C3634" w:rsidRDefault="002F4E9D" w:rsidP="005834B2">
      <w:pPr>
        <w:pStyle w:val="ListParagraph"/>
        <w:numPr>
          <w:ilvl w:val="0"/>
          <w:numId w:val="27"/>
        </w:numPr>
        <w:ind w:left="426" w:hanging="426"/>
        <w:rPr>
          <w:b/>
          <w:bCs/>
          <w:sz w:val="28"/>
          <w:szCs w:val="28"/>
          <w:lang w:val="en-US"/>
        </w:rPr>
      </w:pPr>
      <w:r w:rsidRPr="3BFD738E">
        <w:rPr>
          <w:b/>
          <w:bCs/>
          <w:sz w:val="28"/>
          <w:szCs w:val="28"/>
          <w:lang w:val="en-US"/>
        </w:rPr>
        <w:t>Main Code Structure</w:t>
      </w:r>
    </w:p>
    <w:p w14:paraId="046DFE19" w14:textId="133836DA" w:rsidR="002F4E9D" w:rsidRPr="004C3634" w:rsidRDefault="002F4E9D" w:rsidP="005834B2">
      <w:pPr>
        <w:ind w:left="426"/>
        <w:rPr>
          <w:lang w:val="en-US"/>
        </w:rPr>
      </w:pPr>
      <w:r w:rsidRPr="3BFD738E">
        <w:rPr>
          <w:lang w:val="en-US"/>
        </w:rPr>
        <w:t xml:space="preserve">The main activity program for this app will have a similar structure to that of the previous heart rate monitor app we created. We will use the same code to discover the devices in range when the Connect button is pressed. Then, the program will list them and establish a connection with the selected one, as we did </w:t>
      </w:r>
      <w:r w:rsidR="005834B2" w:rsidRPr="3BFD738E">
        <w:rPr>
          <w:lang w:val="en-US"/>
        </w:rPr>
        <w:t>previously</w:t>
      </w:r>
      <w:r w:rsidRPr="3BFD738E">
        <w:rPr>
          <w:lang w:val="en-US"/>
        </w:rPr>
        <w:t xml:space="preserve">. </w:t>
      </w:r>
    </w:p>
    <w:p w14:paraId="0AB9A66E" w14:textId="21E746CF" w:rsidR="002F4E9D" w:rsidRPr="004C3634" w:rsidRDefault="002F4E9D" w:rsidP="005834B2">
      <w:pPr>
        <w:ind w:left="426"/>
        <w:rPr>
          <w:lang w:val="en-US"/>
        </w:rPr>
      </w:pPr>
      <w:r w:rsidRPr="3BFD738E">
        <w:rPr>
          <w:lang w:val="en-US"/>
        </w:rPr>
        <w:t xml:space="preserve">Then, it is our task to complete the callback functions </w:t>
      </w:r>
      <w:proofErr w:type="spellStart"/>
      <w:r w:rsidRPr="3BFD738E">
        <w:rPr>
          <w:rFonts w:ascii="Consolas" w:hAnsi="Consolas"/>
          <w:lang w:val="en-US"/>
        </w:rPr>
        <w:t>onServicesDiscovered</w:t>
      </w:r>
      <w:proofErr w:type="spellEnd"/>
      <w:r w:rsidRPr="3BFD738E">
        <w:rPr>
          <w:lang w:val="en-US"/>
        </w:rPr>
        <w:t xml:space="preserve"> and </w:t>
      </w:r>
      <w:proofErr w:type="spellStart"/>
      <w:r w:rsidRPr="3BFD738E">
        <w:rPr>
          <w:rFonts w:ascii="Consolas" w:hAnsi="Consolas"/>
          <w:lang w:val="en-US"/>
        </w:rPr>
        <w:t>onCharacteristicChanged</w:t>
      </w:r>
      <w:proofErr w:type="spellEnd"/>
      <w:r w:rsidRPr="3BFD738E">
        <w:rPr>
          <w:lang w:val="en-US"/>
        </w:rPr>
        <w:t>.</w:t>
      </w:r>
    </w:p>
    <w:p w14:paraId="40943C54" w14:textId="77777777" w:rsidR="002F4E9D" w:rsidRPr="004C3634" w:rsidRDefault="002F4E9D" w:rsidP="002F4E9D">
      <w:pPr>
        <w:ind w:left="720"/>
        <w:rPr>
          <w:lang w:val="en-US"/>
        </w:rPr>
      </w:pPr>
    </w:p>
    <w:p w14:paraId="0F3276EC" w14:textId="77777777" w:rsidR="002F4E9D" w:rsidRPr="004C3634" w:rsidRDefault="002F4E9D" w:rsidP="005834B2">
      <w:pPr>
        <w:pStyle w:val="ListParagraph"/>
        <w:numPr>
          <w:ilvl w:val="0"/>
          <w:numId w:val="27"/>
        </w:numPr>
        <w:ind w:left="426" w:hanging="426"/>
        <w:rPr>
          <w:b/>
          <w:bCs/>
          <w:sz w:val="24"/>
          <w:szCs w:val="24"/>
          <w:lang w:val="en-US"/>
        </w:rPr>
      </w:pPr>
      <w:r w:rsidRPr="3BFD738E">
        <w:rPr>
          <w:b/>
          <w:bCs/>
          <w:sz w:val="24"/>
          <w:szCs w:val="24"/>
          <w:lang w:val="en-US"/>
        </w:rPr>
        <w:lastRenderedPageBreak/>
        <w:t xml:space="preserve">On Services Discovered Callback </w:t>
      </w:r>
    </w:p>
    <w:p w14:paraId="1E08EE9D" w14:textId="77777777" w:rsidR="002F4E9D" w:rsidRPr="004C3634" w:rsidRDefault="002F4E9D" w:rsidP="005834B2">
      <w:pPr>
        <w:ind w:left="426"/>
        <w:rPr>
          <w:lang w:val="en-US"/>
        </w:rPr>
      </w:pPr>
      <w:proofErr w:type="spellStart"/>
      <w:r w:rsidRPr="3BFD738E">
        <w:rPr>
          <w:rFonts w:ascii="Consolas" w:hAnsi="Consolas"/>
          <w:lang w:val="en-US"/>
        </w:rPr>
        <w:t>OnServicesDiscovered</w:t>
      </w:r>
      <w:proofErr w:type="spellEnd"/>
      <w:r w:rsidRPr="3BFD738E">
        <w:rPr>
          <w:lang w:val="en-US"/>
        </w:rPr>
        <w:t xml:space="preserve"> Callback is called after a client is paired with a master and starts discovering its services. In this callback, the program needs to check all the services and characteristics of the device and subscribe to the notifications that are supported by the app. There are different ways to do so. Below is one of the approaches: </w:t>
      </w:r>
    </w:p>
    <w:p w14:paraId="57B6BD53" w14:textId="77777777" w:rsidR="002F4E9D" w:rsidRPr="004C3634" w:rsidRDefault="002F4E9D" w:rsidP="005834B2">
      <w:pPr>
        <w:ind w:left="426"/>
        <w:rPr>
          <w:lang w:val="en-US"/>
        </w:rPr>
      </w:pPr>
      <w:r w:rsidRPr="3BFD738E">
        <w:rPr>
          <w:lang w:val="en-US"/>
        </w:rPr>
        <w:t xml:space="preserve">First, we can make a list with all the Services. Following that, we can get the characteristics of each service and add them into a list of characteristics. </w:t>
      </w:r>
    </w:p>
    <w:p w14:paraId="1889ED26" w14:textId="77777777" w:rsidR="002F4E9D" w:rsidRPr="004C3634" w:rsidRDefault="002F4E9D" w:rsidP="008500FF">
      <w:pPr>
        <w:pStyle w:val="aside"/>
        <w:framePr w:wrap="auto" w:vAnchor="margin" w:yAlign="inline"/>
        <w:spacing w:after="0"/>
        <w:ind w:left="426"/>
        <w:rPr>
          <w:rFonts w:ascii="Consolas" w:hAnsi="Consolas" w:cs="Courier New"/>
          <w:sz w:val="20"/>
          <w:szCs w:val="20"/>
          <w:lang w:val="en-US"/>
        </w:rPr>
      </w:pPr>
      <w:r w:rsidRPr="3BFD738E">
        <w:rPr>
          <w:rFonts w:ascii="Consolas" w:hAnsi="Consolas" w:cs="Courier New"/>
          <w:sz w:val="20"/>
          <w:szCs w:val="20"/>
          <w:lang w:val="en-US"/>
        </w:rPr>
        <w:t>List&lt;</w:t>
      </w:r>
      <w:proofErr w:type="spellStart"/>
      <w:r w:rsidRPr="3BFD738E">
        <w:rPr>
          <w:rFonts w:ascii="Consolas" w:hAnsi="Consolas" w:cs="Courier New"/>
          <w:sz w:val="20"/>
          <w:szCs w:val="20"/>
          <w:lang w:val="en-US"/>
        </w:rPr>
        <w:t>BluetoothGattService</w:t>
      </w:r>
      <w:proofErr w:type="spellEnd"/>
      <w:r w:rsidRPr="3BFD738E">
        <w:rPr>
          <w:rFonts w:ascii="Consolas" w:hAnsi="Consolas" w:cs="Courier New"/>
          <w:sz w:val="20"/>
          <w:szCs w:val="20"/>
          <w:lang w:val="en-US"/>
        </w:rPr>
        <w:t xml:space="preserve">&gt; </w:t>
      </w:r>
      <w:proofErr w:type="spellStart"/>
      <w:r w:rsidRPr="3BFD738E">
        <w:rPr>
          <w:rFonts w:ascii="Consolas" w:hAnsi="Consolas" w:cs="Courier New"/>
          <w:sz w:val="20"/>
          <w:szCs w:val="20"/>
          <w:lang w:val="en-US"/>
        </w:rPr>
        <w:t>gattServices</w:t>
      </w:r>
      <w:proofErr w:type="spellEnd"/>
      <w:r w:rsidRPr="3BFD738E">
        <w:rPr>
          <w:rFonts w:ascii="Consolas" w:hAnsi="Consolas" w:cs="Courier New"/>
          <w:sz w:val="20"/>
          <w:szCs w:val="20"/>
          <w:lang w:val="en-US"/>
        </w:rPr>
        <w:t xml:space="preserve"> = </w:t>
      </w:r>
      <w:proofErr w:type="spellStart"/>
      <w:proofErr w:type="gramStart"/>
      <w:r w:rsidRPr="3BFD738E">
        <w:rPr>
          <w:rFonts w:ascii="Consolas" w:hAnsi="Consolas" w:cs="Courier New"/>
          <w:sz w:val="20"/>
          <w:szCs w:val="20"/>
          <w:lang w:val="en-US"/>
        </w:rPr>
        <w:t>getSupportedGattServices</w:t>
      </w:r>
      <w:proofErr w:type="spellEnd"/>
      <w:r w:rsidRPr="3BFD738E">
        <w:rPr>
          <w:rFonts w:ascii="Consolas" w:hAnsi="Consolas" w:cs="Courier New"/>
          <w:sz w:val="20"/>
          <w:szCs w:val="20"/>
          <w:lang w:val="en-US"/>
        </w:rPr>
        <w:t>(</w:t>
      </w:r>
      <w:proofErr w:type="gramEnd"/>
      <w:r w:rsidRPr="3BFD738E">
        <w:rPr>
          <w:rFonts w:ascii="Consolas" w:hAnsi="Consolas" w:cs="Courier New"/>
          <w:sz w:val="20"/>
          <w:szCs w:val="20"/>
          <w:lang w:val="en-US"/>
        </w:rPr>
        <w:t>);</w:t>
      </w:r>
    </w:p>
    <w:p w14:paraId="7E5B9607" w14:textId="77777777" w:rsidR="002F4E9D" w:rsidRPr="004C3634" w:rsidRDefault="002F4E9D" w:rsidP="008500FF">
      <w:pPr>
        <w:pStyle w:val="aside"/>
        <w:framePr w:wrap="auto" w:vAnchor="margin" w:yAlign="inline"/>
        <w:spacing w:after="0"/>
        <w:ind w:left="426"/>
        <w:rPr>
          <w:rFonts w:ascii="Consolas" w:hAnsi="Consolas" w:cs="Courier New"/>
          <w:sz w:val="20"/>
          <w:szCs w:val="20"/>
          <w:lang w:val="en-US"/>
        </w:rPr>
      </w:pPr>
    </w:p>
    <w:p w14:paraId="44CEFAD2" w14:textId="4DF0A064" w:rsidR="002F4E9D" w:rsidRPr="004C3634" w:rsidRDefault="002F4E9D" w:rsidP="008500FF">
      <w:pPr>
        <w:pStyle w:val="aside"/>
        <w:framePr w:wrap="auto" w:vAnchor="margin" w:yAlign="inline"/>
        <w:spacing w:after="0"/>
        <w:ind w:left="426"/>
        <w:rPr>
          <w:rFonts w:ascii="Consolas" w:hAnsi="Consolas" w:cs="Courier New"/>
          <w:sz w:val="20"/>
          <w:szCs w:val="20"/>
          <w:lang w:val="en-US"/>
        </w:rPr>
      </w:pPr>
      <w:r w:rsidRPr="3BFD738E">
        <w:rPr>
          <w:rFonts w:ascii="Consolas" w:hAnsi="Consolas" w:cs="Courier New"/>
          <w:sz w:val="20"/>
          <w:szCs w:val="20"/>
          <w:lang w:val="en-US"/>
        </w:rPr>
        <w:t>for (</w:t>
      </w:r>
      <w:proofErr w:type="spellStart"/>
      <w:r w:rsidRPr="3BFD738E">
        <w:rPr>
          <w:rFonts w:ascii="Consolas" w:hAnsi="Consolas" w:cs="Courier New"/>
          <w:sz w:val="20"/>
          <w:szCs w:val="20"/>
          <w:lang w:val="en-US"/>
        </w:rPr>
        <w:t>BluetoothGattService</w:t>
      </w:r>
      <w:proofErr w:type="spellEnd"/>
      <w:r w:rsidRPr="3BFD738E">
        <w:rPr>
          <w:rFonts w:ascii="Consolas" w:hAnsi="Consolas" w:cs="Courier New"/>
          <w:sz w:val="20"/>
          <w:szCs w:val="20"/>
          <w:lang w:val="en-US"/>
        </w:rPr>
        <w:t xml:space="preserve"> </w:t>
      </w:r>
      <w:proofErr w:type="spellStart"/>
      <w:proofErr w:type="gramStart"/>
      <w:r w:rsidRPr="3BFD738E">
        <w:rPr>
          <w:rFonts w:ascii="Consolas" w:hAnsi="Consolas" w:cs="Courier New"/>
          <w:sz w:val="20"/>
          <w:szCs w:val="20"/>
          <w:lang w:val="en-US"/>
        </w:rPr>
        <w:t>gattService</w:t>
      </w:r>
      <w:proofErr w:type="spellEnd"/>
      <w:r w:rsidRPr="3BFD738E">
        <w:rPr>
          <w:rFonts w:ascii="Consolas" w:hAnsi="Consolas" w:cs="Courier New"/>
          <w:sz w:val="20"/>
          <w:szCs w:val="20"/>
          <w:lang w:val="en-US"/>
        </w:rPr>
        <w:t xml:space="preserve"> :</w:t>
      </w:r>
      <w:proofErr w:type="gramEnd"/>
      <w:r w:rsidRPr="3BFD738E">
        <w:rPr>
          <w:rFonts w:ascii="Consolas" w:hAnsi="Consolas" w:cs="Courier New"/>
          <w:sz w:val="20"/>
          <w:szCs w:val="20"/>
          <w:lang w:val="en-US"/>
        </w:rPr>
        <w:t xml:space="preserve"> </w:t>
      </w:r>
      <w:proofErr w:type="spellStart"/>
      <w:r w:rsidRPr="3BFD738E">
        <w:rPr>
          <w:rFonts w:ascii="Consolas" w:hAnsi="Consolas" w:cs="Courier New"/>
          <w:sz w:val="20"/>
          <w:szCs w:val="20"/>
          <w:lang w:val="en-US"/>
        </w:rPr>
        <w:t>gattServices</w:t>
      </w:r>
      <w:proofErr w:type="spellEnd"/>
      <w:r w:rsidRPr="3BFD738E">
        <w:rPr>
          <w:rFonts w:ascii="Consolas" w:hAnsi="Consolas" w:cs="Courier New"/>
          <w:sz w:val="20"/>
          <w:szCs w:val="20"/>
          <w:lang w:val="en-US"/>
        </w:rPr>
        <w:t>) {</w:t>
      </w:r>
      <w:r>
        <w:br/>
      </w:r>
      <w:r w:rsidRPr="3BFD738E">
        <w:rPr>
          <w:rFonts w:ascii="Consolas" w:hAnsi="Consolas" w:cs="Courier New"/>
          <w:sz w:val="20"/>
          <w:szCs w:val="20"/>
          <w:lang w:val="en-US"/>
        </w:rPr>
        <w:t>List&lt;BluetoothGattCharacteristic&gt;gattCharacteristics=gattService.getCharacteristics();}</w:t>
      </w:r>
    </w:p>
    <w:p w14:paraId="548F3F0E" w14:textId="77777777" w:rsidR="008500FF" w:rsidRPr="004C3634" w:rsidRDefault="008500FF" w:rsidP="005834B2">
      <w:pPr>
        <w:ind w:left="426"/>
        <w:rPr>
          <w:lang w:val="en-US"/>
        </w:rPr>
      </w:pPr>
    </w:p>
    <w:p w14:paraId="53792327" w14:textId="1672D661" w:rsidR="002F4E9D" w:rsidRPr="004C3634" w:rsidRDefault="002F4E9D" w:rsidP="005834B2">
      <w:pPr>
        <w:ind w:left="426"/>
        <w:rPr>
          <w:lang w:val="en-US"/>
        </w:rPr>
      </w:pPr>
      <w:r w:rsidRPr="3BFD738E">
        <w:rPr>
          <w:lang w:val="en-US"/>
        </w:rPr>
        <w:t>Once we have the list of characteristics</w:t>
      </w:r>
      <w:r w:rsidR="008500FF" w:rsidRPr="3BFD738E">
        <w:rPr>
          <w:lang w:val="en-US"/>
        </w:rPr>
        <w:t>,</w:t>
      </w:r>
      <w:r w:rsidRPr="3BFD738E">
        <w:rPr>
          <w:lang w:val="en-US"/>
        </w:rPr>
        <w:t xml:space="preserve"> we can check if any of them matches with those supported by your app. </w:t>
      </w:r>
    </w:p>
    <w:p w14:paraId="69467957" w14:textId="77777777" w:rsidR="002F4E9D" w:rsidRPr="004C3634" w:rsidRDefault="002F4E9D" w:rsidP="3BFD738E">
      <w:pPr>
        <w:pStyle w:val="aside"/>
        <w:framePr w:wrap="auto" w:vAnchor="margin" w:yAlign="inline"/>
        <w:spacing w:after="0"/>
        <w:ind w:left="426"/>
        <w:rPr>
          <w:sz w:val="18"/>
          <w:szCs w:val="18"/>
          <w:lang w:val="en-US"/>
        </w:rPr>
      </w:pPr>
      <w:r w:rsidRPr="3BFD738E">
        <w:rPr>
          <w:rFonts w:ascii="Consolas" w:hAnsi="Consolas" w:cs="Courier New"/>
          <w:sz w:val="20"/>
          <w:szCs w:val="20"/>
          <w:lang w:val="en-US"/>
        </w:rPr>
        <w:t>if (gattCharacteristic.getUuid(</w:t>
      </w:r>
      <w:proofErr w:type="gramStart"/>
      <w:r w:rsidRPr="3BFD738E">
        <w:rPr>
          <w:rFonts w:ascii="Consolas" w:hAnsi="Consolas" w:cs="Courier New"/>
          <w:sz w:val="20"/>
          <w:szCs w:val="20"/>
          <w:lang w:val="en-US"/>
        </w:rPr>
        <w:t>).equals</w:t>
      </w:r>
      <w:proofErr w:type="gramEnd"/>
      <w:r w:rsidRPr="3BFD738E">
        <w:rPr>
          <w:rFonts w:ascii="Consolas" w:hAnsi="Consolas" w:cs="Courier New"/>
          <w:sz w:val="20"/>
          <w:szCs w:val="20"/>
          <w:lang w:val="en-US"/>
        </w:rPr>
        <w:t>(AssignedNumber.getBleUuid("Humidity"))) {</w:t>
      </w:r>
    </w:p>
    <w:p w14:paraId="3C0C5C67" w14:textId="77777777" w:rsidR="008500FF" w:rsidRPr="004C3634" w:rsidRDefault="008500FF" w:rsidP="005834B2">
      <w:pPr>
        <w:ind w:left="426"/>
        <w:rPr>
          <w:lang w:val="en-US"/>
        </w:rPr>
      </w:pPr>
    </w:p>
    <w:p w14:paraId="4FA9E734" w14:textId="7FAD7271" w:rsidR="002F4E9D" w:rsidRPr="004C3634" w:rsidRDefault="002F4E9D" w:rsidP="005834B2">
      <w:pPr>
        <w:ind w:left="426"/>
        <w:rPr>
          <w:lang w:val="en-US"/>
        </w:rPr>
      </w:pPr>
      <w:r w:rsidRPr="3BFD738E">
        <w:rPr>
          <w:lang w:val="en-US"/>
        </w:rPr>
        <w:t xml:space="preserve">If so, then the program should subscribe to the notification. First, we use the </w:t>
      </w:r>
      <w:proofErr w:type="spellStart"/>
      <w:r w:rsidRPr="3BFD738E">
        <w:rPr>
          <w:lang w:val="en-US"/>
        </w:rPr>
        <w:t>BluetoothGatt</w:t>
      </w:r>
      <w:proofErr w:type="spellEnd"/>
      <w:r w:rsidRPr="3BFD738E">
        <w:rPr>
          <w:lang w:val="en-US"/>
        </w:rPr>
        <w:t xml:space="preserve"> function </w:t>
      </w:r>
      <w:proofErr w:type="spellStart"/>
      <w:r w:rsidRPr="3BFD738E">
        <w:rPr>
          <w:lang w:val="en-US"/>
        </w:rPr>
        <w:t>setCharacteristicNotification</w:t>
      </w:r>
      <w:proofErr w:type="spellEnd"/>
      <w:r w:rsidRPr="3BFD738E">
        <w:rPr>
          <w:lang w:val="en-US"/>
        </w:rPr>
        <w:t xml:space="preserve"> to enable notifications for the given characteristic. </w:t>
      </w:r>
    </w:p>
    <w:p w14:paraId="4417A59C" w14:textId="77777777" w:rsidR="002F4E9D" w:rsidRPr="004C3634" w:rsidRDefault="002F4E9D" w:rsidP="008500FF">
      <w:pPr>
        <w:pStyle w:val="aside"/>
        <w:framePr w:wrap="auto" w:vAnchor="margin" w:yAlign="inline"/>
        <w:spacing w:after="0"/>
        <w:ind w:left="426"/>
        <w:rPr>
          <w:rFonts w:ascii="Consolas" w:hAnsi="Consolas" w:cs="Courier New"/>
          <w:sz w:val="20"/>
          <w:szCs w:val="20"/>
          <w:lang w:val="en-US"/>
        </w:rPr>
      </w:pPr>
      <w:proofErr w:type="spellStart"/>
      <w:r w:rsidRPr="3BFD738E">
        <w:rPr>
          <w:rFonts w:ascii="Consolas" w:hAnsi="Consolas" w:cs="Courier New"/>
          <w:sz w:val="20"/>
          <w:szCs w:val="20"/>
          <w:lang w:val="en-US"/>
        </w:rPr>
        <w:t>mGatt.setCharacteristicNotification</w:t>
      </w:r>
      <w:proofErr w:type="spellEnd"/>
      <w:r w:rsidRPr="3BFD738E">
        <w:rPr>
          <w:rFonts w:ascii="Consolas" w:hAnsi="Consolas" w:cs="Courier New"/>
          <w:sz w:val="20"/>
          <w:szCs w:val="20"/>
          <w:lang w:val="en-US"/>
        </w:rPr>
        <w:t>(</w:t>
      </w:r>
      <w:proofErr w:type="spellStart"/>
      <w:r w:rsidRPr="3BFD738E">
        <w:rPr>
          <w:rFonts w:ascii="Consolas" w:hAnsi="Consolas" w:cs="Courier New"/>
          <w:sz w:val="20"/>
          <w:szCs w:val="20"/>
          <w:lang w:val="en-US"/>
        </w:rPr>
        <w:t>gattCharacteristic</w:t>
      </w:r>
      <w:proofErr w:type="spellEnd"/>
      <w:r w:rsidRPr="3BFD738E">
        <w:rPr>
          <w:rFonts w:ascii="Consolas" w:hAnsi="Consolas" w:cs="Courier New"/>
          <w:sz w:val="20"/>
          <w:szCs w:val="20"/>
          <w:lang w:val="en-US"/>
        </w:rPr>
        <w:t>, true</w:t>
      </w:r>
      <w:proofErr w:type="gramStart"/>
      <w:r w:rsidRPr="3BFD738E">
        <w:rPr>
          <w:rFonts w:ascii="Consolas" w:hAnsi="Consolas" w:cs="Courier New"/>
          <w:sz w:val="20"/>
          <w:szCs w:val="20"/>
          <w:lang w:val="en-US"/>
        </w:rPr>
        <w:t>);</w:t>
      </w:r>
      <w:proofErr w:type="gramEnd"/>
    </w:p>
    <w:p w14:paraId="18A1F978" w14:textId="77777777" w:rsidR="008500FF" w:rsidRPr="004C3634" w:rsidRDefault="008500FF" w:rsidP="005834B2">
      <w:pPr>
        <w:ind w:left="426"/>
        <w:rPr>
          <w:lang w:val="en-US"/>
        </w:rPr>
      </w:pPr>
    </w:p>
    <w:p w14:paraId="5A3924D7" w14:textId="0F1BF355" w:rsidR="002F4E9D" w:rsidRPr="004C3634" w:rsidRDefault="002F4E9D" w:rsidP="005834B2">
      <w:pPr>
        <w:ind w:left="426"/>
        <w:rPr>
          <w:lang w:val="en-US"/>
        </w:rPr>
      </w:pPr>
      <w:r w:rsidRPr="3BFD738E">
        <w:rPr>
          <w:lang w:val="en-US"/>
        </w:rPr>
        <w:t xml:space="preserve">With this, our smartphone will accept notifications. However, this is not enough. We also </w:t>
      </w:r>
      <w:proofErr w:type="gramStart"/>
      <w:r w:rsidRPr="3BFD738E">
        <w:rPr>
          <w:lang w:val="en-US"/>
        </w:rPr>
        <w:t>have to</w:t>
      </w:r>
      <w:proofErr w:type="gramEnd"/>
      <w:r w:rsidRPr="3BFD738E">
        <w:rPr>
          <w:lang w:val="en-US"/>
        </w:rPr>
        <w:t xml:space="preserve"> set the BLE device to send notifications</w:t>
      </w:r>
      <w:r w:rsidR="008500FF" w:rsidRPr="3BFD738E">
        <w:rPr>
          <w:lang w:val="en-US"/>
        </w:rPr>
        <w:t>, by</w:t>
      </w:r>
      <w:r w:rsidRPr="3BFD738E">
        <w:rPr>
          <w:lang w:val="en-US"/>
        </w:rPr>
        <w:t xml:space="preserve"> editing its Client Characteristic Configuration. </w:t>
      </w:r>
    </w:p>
    <w:p w14:paraId="5D473DC5" w14:textId="0379026B" w:rsidR="002F4E9D" w:rsidRPr="004C3634" w:rsidRDefault="002F4E9D" w:rsidP="005834B2">
      <w:pPr>
        <w:ind w:left="426"/>
        <w:rPr>
          <w:lang w:val="en-US"/>
        </w:rPr>
      </w:pPr>
      <w:r w:rsidRPr="3BFD738E">
        <w:rPr>
          <w:lang w:val="en-US"/>
        </w:rPr>
        <w:t xml:space="preserve">The recommended way to do so is using the </w:t>
      </w:r>
      <w:proofErr w:type="spellStart"/>
      <w:r w:rsidRPr="3BFD738E">
        <w:rPr>
          <w:rFonts w:ascii="Consolas" w:hAnsi="Consolas"/>
          <w:lang w:val="en-US"/>
        </w:rPr>
        <w:t>BluetoothGattDescriptor</w:t>
      </w:r>
      <w:proofErr w:type="spellEnd"/>
      <w:r w:rsidRPr="3BFD738E">
        <w:rPr>
          <w:lang w:val="en-US"/>
        </w:rPr>
        <w:t xml:space="preserve"> class. The GATT Descriptors contain additional information and attributes of a GATT characteristic. They can be used to describe the characteristic</w:t>
      </w:r>
      <w:r w:rsidR="00493D48" w:rsidRPr="3BFD738E">
        <w:rPr>
          <w:lang w:val="en-US"/>
        </w:rPr>
        <w:t>’</w:t>
      </w:r>
      <w:r w:rsidRPr="3BFD738E">
        <w:rPr>
          <w:lang w:val="en-US"/>
        </w:rPr>
        <w:t xml:space="preserve">s features or to control certain behaviors of the characteristic. </w:t>
      </w:r>
      <w:r w:rsidR="008500FF" w:rsidRPr="3BFD738E">
        <w:rPr>
          <w:lang w:val="en-US"/>
        </w:rPr>
        <w:t>More details about</w:t>
      </w:r>
      <w:r w:rsidRPr="3BFD738E">
        <w:rPr>
          <w:lang w:val="en-US"/>
        </w:rPr>
        <w:t xml:space="preserve"> this class </w:t>
      </w:r>
      <w:r w:rsidR="008500FF" w:rsidRPr="3BFD738E">
        <w:rPr>
          <w:lang w:val="en-US"/>
        </w:rPr>
        <w:t xml:space="preserve">are available </w:t>
      </w:r>
      <w:r w:rsidRPr="3BFD738E">
        <w:rPr>
          <w:lang w:val="en-US"/>
        </w:rPr>
        <w:t xml:space="preserve">at </w:t>
      </w:r>
      <w:hyperlink r:id="rId25" w:history="1">
        <w:r w:rsidRPr="3BFD738E">
          <w:rPr>
            <w:rStyle w:val="Hyperlink"/>
            <w:lang w:val="en-US"/>
          </w:rPr>
          <w:t>https://developer.android.com</w:t>
        </w:r>
      </w:hyperlink>
      <w:r w:rsidRPr="3BFD738E">
        <w:rPr>
          <w:lang w:val="en-US"/>
        </w:rPr>
        <w:t>.</w:t>
      </w:r>
    </w:p>
    <w:p w14:paraId="11199D77" w14:textId="5BBBEE54" w:rsidR="002F4E9D" w:rsidRPr="004C3634" w:rsidRDefault="002F4E9D" w:rsidP="005834B2">
      <w:pPr>
        <w:ind w:left="426"/>
        <w:rPr>
          <w:lang w:val="en-US"/>
        </w:rPr>
      </w:pPr>
      <w:r w:rsidRPr="3BFD738E">
        <w:rPr>
          <w:lang w:val="en-US"/>
        </w:rPr>
        <w:t xml:space="preserve">We first </w:t>
      </w:r>
      <w:proofErr w:type="gramStart"/>
      <w:r w:rsidRPr="3BFD738E">
        <w:rPr>
          <w:lang w:val="en-US"/>
        </w:rPr>
        <w:t>have to</w:t>
      </w:r>
      <w:proofErr w:type="gramEnd"/>
      <w:r w:rsidRPr="3BFD738E">
        <w:rPr>
          <w:lang w:val="en-US"/>
        </w:rPr>
        <w:t xml:space="preserve"> create a new </w:t>
      </w:r>
      <w:proofErr w:type="spellStart"/>
      <w:r w:rsidRPr="3BFD738E">
        <w:rPr>
          <w:rFonts w:ascii="Consolas" w:hAnsi="Consolas"/>
          <w:lang w:val="en-US"/>
        </w:rPr>
        <w:t>BluetoothGattDescriptor</w:t>
      </w:r>
      <w:proofErr w:type="spellEnd"/>
      <w:r w:rsidRPr="3BFD738E">
        <w:rPr>
          <w:lang w:val="en-US"/>
        </w:rPr>
        <w:t xml:space="preserve"> linked with the Client Characteristic Configuration. Then set the value descriptor ENABLE_NOTIFICATION_VALUE. This value is used to enable notifications for a client configuration descriptor. Finally, we need to write the GATT descriptor. At the bottom of the activity file, </w:t>
      </w:r>
      <w:r w:rsidR="008500FF" w:rsidRPr="3BFD738E">
        <w:rPr>
          <w:lang w:val="en-US"/>
        </w:rPr>
        <w:t xml:space="preserve">the </w:t>
      </w:r>
      <w:r w:rsidRPr="3BFD738E">
        <w:rPr>
          <w:lang w:val="en-US"/>
        </w:rPr>
        <w:t>method</w:t>
      </w:r>
      <w:r w:rsidR="008500FF" w:rsidRPr="3BFD738E">
        <w:rPr>
          <w:lang w:val="en-US"/>
        </w:rPr>
        <w:t>s</w:t>
      </w:r>
      <w:r w:rsidRPr="3BFD738E">
        <w:rPr>
          <w:lang w:val="en-US"/>
        </w:rPr>
        <w:t xml:space="preserve"> </w:t>
      </w:r>
      <w:proofErr w:type="spellStart"/>
      <w:r w:rsidRPr="3BFD738E">
        <w:rPr>
          <w:rFonts w:ascii="Consolas" w:hAnsi="Consolas"/>
          <w:lang w:val="en-US"/>
        </w:rPr>
        <w:t>writeGattDescriptor</w:t>
      </w:r>
      <w:proofErr w:type="spellEnd"/>
      <w:r w:rsidRPr="3BFD738E">
        <w:rPr>
          <w:lang w:val="en-US"/>
        </w:rPr>
        <w:t xml:space="preserve"> and callback </w:t>
      </w:r>
      <w:proofErr w:type="spellStart"/>
      <w:r w:rsidRPr="3BFD738E">
        <w:rPr>
          <w:rFonts w:ascii="Consolas" w:hAnsi="Consolas"/>
          <w:lang w:val="en-US"/>
        </w:rPr>
        <w:t>onDescriptorWrite</w:t>
      </w:r>
      <w:proofErr w:type="spellEnd"/>
      <w:r w:rsidRPr="3BFD738E">
        <w:rPr>
          <w:lang w:val="en-US"/>
        </w:rPr>
        <w:t xml:space="preserve"> have been defined to help you with the subscription task. These functions deal with the </w:t>
      </w:r>
      <w:proofErr w:type="spellStart"/>
      <w:r w:rsidRPr="3BFD738E">
        <w:rPr>
          <w:rFonts w:ascii="Consolas" w:hAnsi="Consolas"/>
          <w:lang w:val="en-US"/>
        </w:rPr>
        <w:t>descriptorWriteQueue</w:t>
      </w:r>
      <w:proofErr w:type="spellEnd"/>
      <w:r w:rsidRPr="3BFD738E">
        <w:rPr>
          <w:lang w:val="en-US"/>
        </w:rPr>
        <w:t xml:space="preserve">. </w:t>
      </w:r>
    </w:p>
    <w:p w14:paraId="53B3054D" w14:textId="77777777" w:rsidR="008500FF" w:rsidRPr="004C3634" w:rsidRDefault="008500FF" w:rsidP="005834B2">
      <w:pPr>
        <w:ind w:left="426"/>
        <w:rPr>
          <w:lang w:val="en-US"/>
        </w:rPr>
      </w:pPr>
    </w:p>
    <w:p w14:paraId="1EBA8B1D" w14:textId="77777777" w:rsidR="002F4E9D" w:rsidRPr="004C3634" w:rsidRDefault="002F4E9D" w:rsidP="008500FF">
      <w:pPr>
        <w:pStyle w:val="aside"/>
        <w:framePr w:wrap="auto" w:vAnchor="margin" w:yAlign="inline"/>
        <w:spacing w:after="0"/>
        <w:ind w:left="426"/>
        <w:rPr>
          <w:rFonts w:ascii="Consolas" w:hAnsi="Consolas" w:cs="Courier New"/>
          <w:sz w:val="20"/>
          <w:szCs w:val="20"/>
          <w:lang w:val="en-US"/>
        </w:rPr>
      </w:pPr>
      <w:proofErr w:type="spellStart"/>
      <w:r w:rsidRPr="3BFD738E">
        <w:rPr>
          <w:rFonts w:ascii="Consolas" w:hAnsi="Consolas" w:cs="Courier New"/>
          <w:sz w:val="20"/>
          <w:szCs w:val="20"/>
          <w:lang w:val="en-US"/>
        </w:rPr>
        <w:t>BluetoothGattDescriptor</w:t>
      </w:r>
      <w:proofErr w:type="spellEnd"/>
      <w:r w:rsidRPr="3BFD738E">
        <w:rPr>
          <w:rFonts w:ascii="Consolas" w:hAnsi="Consolas" w:cs="Courier New"/>
          <w:sz w:val="20"/>
          <w:szCs w:val="20"/>
          <w:lang w:val="en-US"/>
        </w:rPr>
        <w:t xml:space="preserve"> descriptor = </w:t>
      </w:r>
      <w:proofErr w:type="spellStart"/>
      <w:r w:rsidRPr="3BFD738E">
        <w:rPr>
          <w:rFonts w:ascii="Consolas" w:hAnsi="Consolas" w:cs="Courier New"/>
          <w:sz w:val="20"/>
          <w:szCs w:val="20"/>
          <w:lang w:val="en-US"/>
        </w:rPr>
        <w:t>gattCharacteristic.getDescriptor</w:t>
      </w:r>
      <w:proofErr w:type="spellEnd"/>
    </w:p>
    <w:p w14:paraId="7577A9CE" w14:textId="77777777" w:rsidR="002F4E9D" w:rsidRPr="004C3634" w:rsidRDefault="002F4E9D" w:rsidP="008500FF">
      <w:pPr>
        <w:pStyle w:val="aside"/>
        <w:framePr w:wrap="auto" w:vAnchor="margin" w:yAlign="inline"/>
        <w:spacing w:after="0"/>
        <w:ind w:left="426"/>
        <w:rPr>
          <w:rFonts w:ascii="Consolas" w:hAnsi="Consolas" w:cs="Courier New"/>
          <w:sz w:val="20"/>
          <w:szCs w:val="20"/>
          <w:lang w:val="en-US"/>
        </w:rPr>
      </w:pPr>
      <w:r w:rsidRPr="3BFD738E">
        <w:rPr>
          <w:rFonts w:ascii="Consolas" w:hAnsi="Consolas" w:cs="Courier New"/>
          <w:sz w:val="20"/>
          <w:szCs w:val="20"/>
          <w:lang w:val="en-US"/>
        </w:rPr>
        <w:t>(</w:t>
      </w:r>
      <w:proofErr w:type="spellStart"/>
      <w:r w:rsidRPr="3BFD738E">
        <w:rPr>
          <w:rFonts w:ascii="Consolas" w:hAnsi="Consolas" w:cs="Courier New"/>
          <w:sz w:val="20"/>
          <w:szCs w:val="20"/>
          <w:lang w:val="en-US"/>
        </w:rPr>
        <w:t>AssignedNumber.getBleUuid</w:t>
      </w:r>
      <w:proofErr w:type="spellEnd"/>
      <w:r w:rsidRPr="3BFD738E">
        <w:rPr>
          <w:rFonts w:ascii="Consolas" w:hAnsi="Consolas" w:cs="Courier New"/>
          <w:sz w:val="20"/>
          <w:szCs w:val="20"/>
          <w:lang w:val="en-US"/>
        </w:rPr>
        <w:t>("Client Characteristic Configuration")</w:t>
      </w:r>
      <w:proofErr w:type="gramStart"/>
      <w:r w:rsidRPr="3BFD738E">
        <w:rPr>
          <w:rFonts w:ascii="Consolas" w:hAnsi="Consolas" w:cs="Courier New"/>
          <w:sz w:val="20"/>
          <w:szCs w:val="20"/>
          <w:lang w:val="en-US"/>
        </w:rPr>
        <w:t>);</w:t>
      </w:r>
      <w:proofErr w:type="gramEnd"/>
    </w:p>
    <w:p w14:paraId="0ABA2E9D" w14:textId="77777777" w:rsidR="002F4E9D" w:rsidRPr="004C3634" w:rsidRDefault="002F4E9D" w:rsidP="008500FF">
      <w:pPr>
        <w:pStyle w:val="aside"/>
        <w:framePr w:wrap="auto" w:vAnchor="margin" w:yAlign="inline"/>
        <w:spacing w:after="0"/>
        <w:ind w:left="426"/>
        <w:rPr>
          <w:rFonts w:ascii="Consolas" w:hAnsi="Consolas" w:cs="Courier New"/>
          <w:sz w:val="20"/>
          <w:szCs w:val="20"/>
          <w:lang w:val="en-US"/>
        </w:rPr>
      </w:pPr>
      <w:r>
        <w:br/>
      </w:r>
      <w:proofErr w:type="spellStart"/>
      <w:proofErr w:type="gramStart"/>
      <w:r w:rsidRPr="3BFD738E">
        <w:rPr>
          <w:rFonts w:ascii="Consolas" w:hAnsi="Consolas" w:cs="Courier New"/>
          <w:sz w:val="20"/>
          <w:szCs w:val="20"/>
          <w:lang w:val="en-US"/>
        </w:rPr>
        <w:t>descriptor.setValue</w:t>
      </w:r>
      <w:proofErr w:type="spellEnd"/>
      <w:proofErr w:type="gramEnd"/>
      <w:r w:rsidRPr="3BFD738E">
        <w:rPr>
          <w:rFonts w:ascii="Consolas" w:hAnsi="Consolas" w:cs="Courier New"/>
          <w:sz w:val="20"/>
          <w:szCs w:val="20"/>
          <w:lang w:val="en-US"/>
        </w:rPr>
        <w:t xml:space="preserve">( </w:t>
      </w:r>
      <w:proofErr w:type="spellStart"/>
      <w:r w:rsidRPr="3BFD738E">
        <w:rPr>
          <w:rFonts w:ascii="Consolas" w:hAnsi="Consolas" w:cs="Courier New"/>
          <w:sz w:val="20"/>
          <w:szCs w:val="20"/>
          <w:lang w:val="en-US"/>
        </w:rPr>
        <w:t>BluetoothGattDescriptor.ENABLE_NOTIFICATION_VALUE</w:t>
      </w:r>
      <w:proofErr w:type="spellEnd"/>
      <w:r w:rsidRPr="3BFD738E">
        <w:rPr>
          <w:rFonts w:ascii="Consolas" w:hAnsi="Consolas" w:cs="Courier New"/>
          <w:sz w:val="20"/>
          <w:szCs w:val="20"/>
          <w:lang w:val="en-US"/>
        </w:rPr>
        <w:t xml:space="preserve"> );</w:t>
      </w:r>
    </w:p>
    <w:p w14:paraId="239AEA5E" w14:textId="77777777" w:rsidR="002F4E9D" w:rsidRPr="004C3634" w:rsidRDefault="002F4E9D" w:rsidP="008500FF">
      <w:pPr>
        <w:pStyle w:val="aside"/>
        <w:framePr w:wrap="auto" w:vAnchor="margin" w:yAlign="inline"/>
        <w:spacing w:after="0"/>
        <w:ind w:left="426"/>
        <w:rPr>
          <w:rFonts w:ascii="Consolas" w:hAnsi="Consolas" w:cs="Courier New"/>
          <w:sz w:val="20"/>
          <w:szCs w:val="20"/>
          <w:lang w:val="en-US"/>
        </w:rPr>
      </w:pPr>
      <w:r>
        <w:br/>
      </w:r>
      <w:proofErr w:type="spellStart"/>
      <w:r w:rsidRPr="3BFD738E">
        <w:rPr>
          <w:rFonts w:ascii="Consolas" w:hAnsi="Consolas" w:cs="Courier New"/>
          <w:sz w:val="20"/>
          <w:szCs w:val="20"/>
          <w:lang w:val="en-US"/>
        </w:rPr>
        <w:t>writeGattDescriptor</w:t>
      </w:r>
      <w:proofErr w:type="spellEnd"/>
      <w:r w:rsidRPr="3BFD738E">
        <w:rPr>
          <w:rFonts w:ascii="Consolas" w:hAnsi="Consolas" w:cs="Courier New"/>
          <w:sz w:val="20"/>
          <w:szCs w:val="20"/>
          <w:lang w:val="en-US"/>
        </w:rPr>
        <w:t>(descriptor</w:t>
      </w:r>
      <w:proofErr w:type="gramStart"/>
      <w:r w:rsidRPr="3BFD738E">
        <w:rPr>
          <w:rFonts w:ascii="Consolas" w:hAnsi="Consolas" w:cs="Courier New"/>
          <w:sz w:val="20"/>
          <w:szCs w:val="20"/>
          <w:lang w:val="en-US"/>
        </w:rPr>
        <w:t>);</w:t>
      </w:r>
      <w:proofErr w:type="gramEnd"/>
    </w:p>
    <w:p w14:paraId="091DEDDF" w14:textId="77777777" w:rsidR="002F4E9D" w:rsidRPr="004C3634" w:rsidRDefault="002F4E9D" w:rsidP="3BFD738E">
      <w:pPr>
        <w:spacing w:after="0" w:line="240" w:lineRule="auto"/>
        <w:ind w:firstLine="720"/>
        <w:rPr>
          <w:rFonts w:ascii="Courier New" w:hAnsi="Courier New" w:cs="Courier New"/>
          <w:sz w:val="18"/>
          <w:szCs w:val="18"/>
          <w:lang w:val="en-US"/>
        </w:rPr>
      </w:pPr>
    </w:p>
    <w:p w14:paraId="5C3B2FB2" w14:textId="77777777" w:rsidR="002F4E9D" w:rsidRPr="004C3634" w:rsidRDefault="002F4E9D" w:rsidP="00380C1B">
      <w:pPr>
        <w:pStyle w:val="ListParagraph"/>
        <w:numPr>
          <w:ilvl w:val="0"/>
          <w:numId w:val="27"/>
        </w:numPr>
        <w:rPr>
          <w:b/>
          <w:bCs/>
          <w:sz w:val="24"/>
          <w:szCs w:val="24"/>
          <w:lang w:val="en-US"/>
        </w:rPr>
      </w:pPr>
      <w:r w:rsidRPr="3BFD738E">
        <w:rPr>
          <w:b/>
          <w:bCs/>
          <w:sz w:val="24"/>
          <w:szCs w:val="24"/>
          <w:lang w:val="en-US"/>
        </w:rPr>
        <w:lastRenderedPageBreak/>
        <w:t xml:space="preserve">On characteristic changed Callback </w:t>
      </w:r>
    </w:p>
    <w:p w14:paraId="65A19588" w14:textId="77777777" w:rsidR="002F4E9D" w:rsidRPr="004C3634" w:rsidRDefault="002F4E9D" w:rsidP="00380C1B">
      <w:pPr>
        <w:ind w:left="360"/>
        <w:rPr>
          <w:lang w:val="en-US"/>
        </w:rPr>
      </w:pPr>
      <w:proofErr w:type="spellStart"/>
      <w:r w:rsidRPr="3BFD738E">
        <w:rPr>
          <w:rFonts w:ascii="Consolas" w:hAnsi="Consolas"/>
          <w:lang w:val="en-US"/>
        </w:rPr>
        <w:t>OnCharacteristicChanged</w:t>
      </w:r>
      <w:proofErr w:type="spellEnd"/>
      <w:r w:rsidRPr="3BFD738E">
        <w:rPr>
          <w:lang w:val="en-US"/>
        </w:rPr>
        <w:t xml:space="preserve"> Callback is called when a characteristic value is changed. In this callback, the program needs to check which characteristic has changed, get the value, convert the value to an appropriate format, and update the </w:t>
      </w:r>
      <w:proofErr w:type="spellStart"/>
      <w:r w:rsidRPr="3BFD738E">
        <w:rPr>
          <w:lang w:val="en-US"/>
        </w:rPr>
        <w:t>TextView</w:t>
      </w:r>
      <w:proofErr w:type="spellEnd"/>
      <w:r w:rsidRPr="3BFD738E">
        <w:rPr>
          <w:lang w:val="en-US"/>
        </w:rPr>
        <w:t>.</w:t>
      </w:r>
    </w:p>
    <w:p w14:paraId="02F26265" w14:textId="54987754" w:rsidR="002F4E9D" w:rsidRPr="004C3634" w:rsidRDefault="002F4E9D" w:rsidP="00380C1B">
      <w:pPr>
        <w:ind w:left="360"/>
        <w:rPr>
          <w:lang w:val="en-US"/>
        </w:rPr>
      </w:pPr>
      <w:r w:rsidRPr="3BFD738E">
        <w:rPr>
          <w:lang w:val="en-US"/>
        </w:rPr>
        <w:t xml:space="preserve">To do so, we first need to compare the UUID number that has triggered the callback with the UUID of the supported characteristics. Once we know which characteristic has changed, we will use </w:t>
      </w:r>
      <w:r w:rsidR="009972DB" w:rsidRPr="3BFD738E">
        <w:rPr>
          <w:lang w:val="en-US"/>
        </w:rPr>
        <w:t xml:space="preserve">the </w:t>
      </w:r>
      <w:r w:rsidRPr="3BFD738E">
        <w:rPr>
          <w:lang w:val="en-US"/>
        </w:rPr>
        <w:t xml:space="preserve">function </w:t>
      </w:r>
      <w:proofErr w:type="spellStart"/>
      <w:r w:rsidRPr="3BFD738E">
        <w:rPr>
          <w:rFonts w:ascii="Consolas" w:hAnsi="Consolas"/>
          <w:lang w:val="en-US"/>
        </w:rPr>
        <w:t>getIntValue</w:t>
      </w:r>
      <w:proofErr w:type="spellEnd"/>
      <w:r w:rsidRPr="3BFD738E">
        <w:rPr>
          <w:lang w:val="en-US"/>
        </w:rPr>
        <w:t xml:space="preserve"> to read the value from the device.</w:t>
      </w:r>
    </w:p>
    <w:p w14:paraId="27B563F5" w14:textId="77777777" w:rsidR="002F4E9D" w:rsidRPr="004C3634" w:rsidRDefault="002F4E9D" w:rsidP="00C0226C">
      <w:pPr>
        <w:pStyle w:val="aside"/>
        <w:framePr w:wrap="auto" w:vAnchor="margin" w:yAlign="inline"/>
        <w:spacing w:after="0"/>
        <w:ind w:left="426"/>
        <w:rPr>
          <w:rFonts w:ascii="Consolas" w:hAnsi="Consolas" w:cs="Courier New"/>
          <w:sz w:val="20"/>
          <w:szCs w:val="20"/>
          <w:lang w:val="en-US"/>
        </w:rPr>
      </w:pPr>
      <w:r w:rsidRPr="3BFD738E">
        <w:rPr>
          <w:rFonts w:ascii="Consolas" w:hAnsi="Consolas" w:cs="Courier New"/>
          <w:sz w:val="20"/>
          <w:szCs w:val="20"/>
          <w:lang w:val="en-US"/>
        </w:rPr>
        <w:t xml:space="preserve">float humidity100 = </w:t>
      </w:r>
      <w:proofErr w:type="spellStart"/>
      <w:proofErr w:type="gramStart"/>
      <w:r w:rsidRPr="3BFD738E">
        <w:rPr>
          <w:rFonts w:ascii="Consolas" w:hAnsi="Consolas" w:cs="Courier New"/>
          <w:sz w:val="20"/>
          <w:szCs w:val="20"/>
          <w:lang w:val="en-US"/>
        </w:rPr>
        <w:t>characteristic.getIntValue</w:t>
      </w:r>
      <w:proofErr w:type="spellEnd"/>
      <w:proofErr w:type="gramEnd"/>
    </w:p>
    <w:p w14:paraId="74C8685F" w14:textId="77777777" w:rsidR="002F4E9D" w:rsidRPr="004C3634" w:rsidRDefault="002F4E9D" w:rsidP="00C0226C">
      <w:pPr>
        <w:pStyle w:val="aside"/>
        <w:framePr w:wrap="auto" w:vAnchor="margin" w:yAlign="inline"/>
        <w:spacing w:after="0"/>
        <w:ind w:left="426"/>
        <w:rPr>
          <w:rFonts w:ascii="Consolas" w:hAnsi="Consolas" w:cs="Courier New"/>
          <w:sz w:val="20"/>
          <w:szCs w:val="20"/>
          <w:lang w:val="en-US"/>
        </w:rPr>
      </w:pPr>
      <w:r w:rsidRPr="3BFD738E">
        <w:rPr>
          <w:rFonts w:ascii="Consolas" w:hAnsi="Consolas" w:cs="Courier New"/>
          <w:sz w:val="20"/>
          <w:szCs w:val="20"/>
          <w:lang w:val="en-US"/>
        </w:rPr>
        <w:t>(BluetoothGattCharacteristic.FORMAT_UINT16,0</w:t>
      </w:r>
      <w:proofErr w:type="gramStart"/>
      <w:r w:rsidRPr="3BFD738E">
        <w:rPr>
          <w:rFonts w:ascii="Consolas" w:hAnsi="Consolas" w:cs="Courier New"/>
          <w:sz w:val="20"/>
          <w:szCs w:val="20"/>
          <w:lang w:val="en-US"/>
        </w:rPr>
        <w:t>).</w:t>
      </w:r>
      <w:proofErr w:type="spellStart"/>
      <w:r w:rsidRPr="3BFD738E">
        <w:rPr>
          <w:rFonts w:ascii="Consolas" w:hAnsi="Consolas" w:cs="Courier New"/>
          <w:sz w:val="20"/>
          <w:szCs w:val="20"/>
          <w:lang w:val="en-US"/>
        </w:rPr>
        <w:t>floatValue</w:t>
      </w:r>
      <w:proofErr w:type="spellEnd"/>
      <w:proofErr w:type="gramEnd"/>
      <w:r w:rsidRPr="3BFD738E">
        <w:rPr>
          <w:rFonts w:ascii="Consolas" w:hAnsi="Consolas" w:cs="Courier New"/>
          <w:sz w:val="20"/>
          <w:szCs w:val="20"/>
          <w:lang w:val="en-US"/>
        </w:rPr>
        <w:t>();</w:t>
      </w:r>
    </w:p>
    <w:p w14:paraId="47590876" w14:textId="457D211D" w:rsidR="002F4E9D" w:rsidRPr="004C3634" w:rsidRDefault="002F4E9D" w:rsidP="00C0226C">
      <w:pPr>
        <w:pStyle w:val="aside"/>
        <w:framePr w:wrap="auto" w:vAnchor="margin" w:yAlign="inline"/>
        <w:spacing w:after="0"/>
        <w:ind w:left="426"/>
        <w:rPr>
          <w:rFonts w:ascii="Consolas" w:hAnsi="Consolas" w:cs="Courier New"/>
          <w:sz w:val="20"/>
          <w:szCs w:val="20"/>
          <w:lang w:val="en-US"/>
        </w:rPr>
      </w:pPr>
      <w:r w:rsidRPr="3BFD738E">
        <w:rPr>
          <w:rFonts w:ascii="Consolas" w:hAnsi="Consolas" w:cs="Courier New"/>
          <w:sz w:val="20"/>
          <w:szCs w:val="20"/>
          <w:lang w:val="en-US"/>
        </w:rPr>
        <w:t>final float humidity = humidity100 / 100.0f</w:t>
      </w:r>
      <w:proofErr w:type="gramStart"/>
      <w:r w:rsidRPr="3BFD738E">
        <w:rPr>
          <w:rFonts w:ascii="Consolas" w:hAnsi="Consolas" w:cs="Courier New"/>
          <w:sz w:val="20"/>
          <w:szCs w:val="20"/>
          <w:lang w:val="en-US"/>
        </w:rPr>
        <w:t>;  /</w:t>
      </w:r>
      <w:proofErr w:type="gramEnd"/>
      <w:r w:rsidRPr="3BFD738E">
        <w:rPr>
          <w:rFonts w:ascii="Consolas" w:hAnsi="Consolas" w:cs="Courier New"/>
          <w:sz w:val="20"/>
          <w:szCs w:val="20"/>
          <w:lang w:val="en-US"/>
        </w:rPr>
        <w:t>/ 2 decimals</w:t>
      </w:r>
    </w:p>
    <w:p w14:paraId="6C6C263B" w14:textId="77777777" w:rsidR="00C0226C" w:rsidRPr="004C3634" w:rsidRDefault="00C0226C" w:rsidP="00C0226C">
      <w:pPr>
        <w:rPr>
          <w:lang w:val="en-US"/>
        </w:rPr>
      </w:pPr>
    </w:p>
    <w:p w14:paraId="3DA66BC3" w14:textId="0C039754" w:rsidR="002F4E9D" w:rsidRPr="004C3634" w:rsidRDefault="002F4E9D" w:rsidP="00380C1B">
      <w:pPr>
        <w:ind w:left="360"/>
        <w:rPr>
          <w:lang w:val="en-US"/>
        </w:rPr>
      </w:pPr>
      <w:r w:rsidRPr="3BFD738E">
        <w:rPr>
          <w:lang w:val="en-US"/>
        </w:rPr>
        <w:t>Then, to update the user interface on the UI thread</w:t>
      </w:r>
      <w:r w:rsidR="00C0226C" w:rsidRPr="3BFD738E">
        <w:rPr>
          <w:lang w:val="en-US"/>
        </w:rPr>
        <w:t>,</w:t>
      </w:r>
      <w:r w:rsidRPr="3BFD738E">
        <w:rPr>
          <w:lang w:val="en-US"/>
        </w:rPr>
        <w:t xml:space="preserve"> we need to use </w:t>
      </w:r>
      <w:proofErr w:type="spellStart"/>
      <w:proofErr w:type="gramStart"/>
      <w:r w:rsidRPr="3BFD738E">
        <w:rPr>
          <w:rFonts w:ascii="Consolas" w:hAnsi="Consolas"/>
          <w:lang w:val="en-US"/>
        </w:rPr>
        <w:t>runOnUiThread</w:t>
      </w:r>
      <w:proofErr w:type="spellEnd"/>
      <w:r w:rsidRPr="3BFD738E">
        <w:rPr>
          <w:rFonts w:ascii="Consolas" w:hAnsi="Consolas"/>
          <w:lang w:val="en-US"/>
        </w:rPr>
        <w:t>(</w:t>
      </w:r>
      <w:proofErr w:type="gramEnd"/>
      <w:r w:rsidRPr="3BFD738E">
        <w:rPr>
          <w:rFonts w:ascii="Consolas" w:hAnsi="Consolas"/>
          <w:lang w:val="en-US"/>
        </w:rPr>
        <w:t>)</w:t>
      </w:r>
      <w:r w:rsidRPr="3BFD738E">
        <w:rPr>
          <w:lang w:val="en-US"/>
        </w:rPr>
        <w:t>. The action will be posted to the event queue of the UI thread.</w:t>
      </w:r>
    </w:p>
    <w:p w14:paraId="3480E9F6" w14:textId="170E0C5A" w:rsidR="002F4E9D" w:rsidRPr="004C3634" w:rsidRDefault="002F4E9D" w:rsidP="00380C1B">
      <w:pPr>
        <w:ind w:left="360"/>
        <w:rPr>
          <w:lang w:val="en-US"/>
        </w:rPr>
      </w:pPr>
      <w:r w:rsidRPr="3BFD738E">
        <w:rPr>
          <w:lang w:val="en-US"/>
        </w:rPr>
        <w:t xml:space="preserve">Inside the runnable, define a </w:t>
      </w:r>
      <w:proofErr w:type="spellStart"/>
      <w:r w:rsidRPr="3BFD738E">
        <w:rPr>
          <w:lang w:val="en-US"/>
        </w:rPr>
        <w:t>TextView</w:t>
      </w:r>
      <w:proofErr w:type="spellEnd"/>
      <w:r w:rsidRPr="3BFD738E">
        <w:rPr>
          <w:lang w:val="en-US"/>
        </w:rPr>
        <w:t xml:space="preserve"> object linked to the string value that needs to be updated, and then use </w:t>
      </w:r>
      <w:r w:rsidR="00524215" w:rsidRPr="3BFD738E">
        <w:rPr>
          <w:lang w:val="en-US"/>
        </w:rPr>
        <w:t xml:space="preserve">the </w:t>
      </w:r>
      <w:r w:rsidRPr="3BFD738E">
        <w:rPr>
          <w:lang w:val="en-US"/>
        </w:rPr>
        <w:t>function</w:t>
      </w:r>
      <w:r w:rsidR="00524215" w:rsidRPr="3BFD738E">
        <w:rPr>
          <w:lang w:val="en-US"/>
        </w:rPr>
        <w:t>s</w:t>
      </w:r>
      <w:r w:rsidRPr="3BFD738E">
        <w:rPr>
          <w:lang w:val="en-US"/>
        </w:rPr>
        <w:t xml:space="preserve"> </w:t>
      </w:r>
      <w:proofErr w:type="spellStart"/>
      <w:r w:rsidRPr="3BFD738E">
        <w:rPr>
          <w:rFonts w:ascii="Consolas" w:hAnsi="Consolas"/>
          <w:lang w:val="en-US"/>
        </w:rPr>
        <w:t>setText</w:t>
      </w:r>
      <w:proofErr w:type="spellEnd"/>
      <w:r w:rsidRPr="3BFD738E">
        <w:rPr>
          <w:lang w:val="en-US"/>
        </w:rPr>
        <w:t xml:space="preserve"> and </w:t>
      </w:r>
      <w:proofErr w:type="spellStart"/>
      <w:r w:rsidRPr="3BFD738E">
        <w:rPr>
          <w:rFonts w:ascii="Consolas" w:hAnsi="Consolas"/>
          <w:lang w:val="en-US"/>
        </w:rPr>
        <w:t>String.format</w:t>
      </w:r>
      <w:proofErr w:type="spellEnd"/>
      <w:r w:rsidRPr="3BFD738E">
        <w:rPr>
          <w:lang w:val="en-US"/>
        </w:rPr>
        <w:t xml:space="preserve"> to update the text. </w:t>
      </w:r>
    </w:p>
    <w:p w14:paraId="509C5F34" w14:textId="77777777" w:rsidR="002F4E9D" w:rsidRPr="004C3634" w:rsidRDefault="002F4E9D" w:rsidP="00C0226C">
      <w:pPr>
        <w:pStyle w:val="aside"/>
        <w:framePr w:wrap="auto" w:vAnchor="margin" w:yAlign="inline"/>
        <w:spacing w:after="0"/>
        <w:ind w:left="426"/>
        <w:rPr>
          <w:rFonts w:ascii="Consolas" w:hAnsi="Consolas" w:cs="Courier New"/>
          <w:sz w:val="20"/>
          <w:szCs w:val="20"/>
          <w:lang w:val="en-US"/>
        </w:rPr>
      </w:pPr>
      <w:proofErr w:type="spellStart"/>
      <w:r w:rsidRPr="3BFD738E">
        <w:rPr>
          <w:rFonts w:ascii="Consolas" w:hAnsi="Consolas" w:cs="Courier New"/>
          <w:sz w:val="20"/>
          <w:szCs w:val="20"/>
          <w:lang w:val="en-US"/>
        </w:rPr>
        <w:t>TextView</w:t>
      </w:r>
      <w:proofErr w:type="spellEnd"/>
      <w:r w:rsidRPr="3BFD738E">
        <w:rPr>
          <w:rFonts w:ascii="Consolas" w:hAnsi="Consolas" w:cs="Courier New"/>
          <w:sz w:val="20"/>
          <w:szCs w:val="20"/>
          <w:lang w:val="en-US"/>
        </w:rPr>
        <w:t xml:space="preserve"> </w:t>
      </w:r>
      <w:proofErr w:type="spellStart"/>
      <w:r w:rsidRPr="3BFD738E">
        <w:rPr>
          <w:rFonts w:ascii="Consolas" w:hAnsi="Consolas" w:cs="Courier New"/>
          <w:sz w:val="20"/>
          <w:szCs w:val="20"/>
          <w:lang w:val="en-US"/>
        </w:rPr>
        <w:t>humidityTxt</w:t>
      </w:r>
      <w:proofErr w:type="spellEnd"/>
      <w:r w:rsidRPr="3BFD738E">
        <w:rPr>
          <w:rFonts w:ascii="Consolas" w:hAnsi="Consolas" w:cs="Courier New"/>
          <w:sz w:val="20"/>
          <w:szCs w:val="20"/>
          <w:lang w:val="en-US"/>
        </w:rPr>
        <w:t xml:space="preserve"> = (</w:t>
      </w:r>
      <w:proofErr w:type="spellStart"/>
      <w:r w:rsidRPr="3BFD738E">
        <w:rPr>
          <w:rFonts w:ascii="Consolas" w:hAnsi="Consolas" w:cs="Courier New"/>
          <w:sz w:val="20"/>
          <w:szCs w:val="20"/>
          <w:lang w:val="en-US"/>
        </w:rPr>
        <w:t>TextView</w:t>
      </w:r>
      <w:proofErr w:type="spellEnd"/>
      <w:r w:rsidRPr="3BFD738E">
        <w:rPr>
          <w:rFonts w:ascii="Consolas" w:hAnsi="Consolas" w:cs="Courier New"/>
          <w:sz w:val="20"/>
          <w:szCs w:val="20"/>
          <w:lang w:val="en-US"/>
        </w:rPr>
        <w:t xml:space="preserve">) </w:t>
      </w:r>
      <w:proofErr w:type="spellStart"/>
      <w:proofErr w:type="gramStart"/>
      <w:r w:rsidRPr="3BFD738E">
        <w:rPr>
          <w:rFonts w:ascii="Consolas" w:hAnsi="Consolas" w:cs="Courier New"/>
          <w:sz w:val="20"/>
          <w:szCs w:val="20"/>
          <w:lang w:val="en-US"/>
        </w:rPr>
        <w:t>WeatherActivity.this.findViewById</w:t>
      </w:r>
      <w:proofErr w:type="spellEnd"/>
      <w:proofErr w:type="gramEnd"/>
      <w:r w:rsidRPr="3BFD738E">
        <w:rPr>
          <w:rFonts w:ascii="Consolas" w:hAnsi="Consolas" w:cs="Courier New"/>
          <w:sz w:val="20"/>
          <w:szCs w:val="20"/>
          <w:lang w:val="en-US"/>
        </w:rPr>
        <w:t>(</w:t>
      </w:r>
      <w:proofErr w:type="spellStart"/>
      <w:r w:rsidRPr="3BFD738E">
        <w:rPr>
          <w:rFonts w:ascii="Consolas" w:hAnsi="Consolas" w:cs="Courier New"/>
          <w:sz w:val="20"/>
          <w:szCs w:val="20"/>
          <w:lang w:val="en-US"/>
        </w:rPr>
        <w:t>R.id.Hvalue</w:t>
      </w:r>
      <w:proofErr w:type="spellEnd"/>
      <w:r w:rsidRPr="3BFD738E">
        <w:rPr>
          <w:rFonts w:ascii="Consolas" w:hAnsi="Consolas" w:cs="Courier New"/>
          <w:sz w:val="20"/>
          <w:szCs w:val="20"/>
          <w:lang w:val="en-US"/>
        </w:rPr>
        <w:t>);</w:t>
      </w:r>
      <w:r>
        <w:br/>
      </w:r>
      <w:proofErr w:type="spellStart"/>
      <w:r w:rsidRPr="3BFD738E">
        <w:rPr>
          <w:rFonts w:ascii="Consolas" w:hAnsi="Consolas" w:cs="Courier New"/>
          <w:sz w:val="20"/>
          <w:szCs w:val="20"/>
          <w:lang w:val="en-US"/>
        </w:rPr>
        <w:t>humidityTxt.setText</w:t>
      </w:r>
      <w:proofErr w:type="spellEnd"/>
      <w:r w:rsidRPr="3BFD738E">
        <w:rPr>
          <w:rFonts w:ascii="Consolas" w:hAnsi="Consolas" w:cs="Courier New"/>
          <w:sz w:val="20"/>
          <w:szCs w:val="20"/>
          <w:lang w:val="en-US"/>
        </w:rPr>
        <w:t>(</w:t>
      </w:r>
      <w:proofErr w:type="spellStart"/>
      <w:r w:rsidRPr="3BFD738E">
        <w:rPr>
          <w:rFonts w:ascii="Consolas" w:hAnsi="Consolas" w:cs="Courier New"/>
          <w:sz w:val="20"/>
          <w:szCs w:val="20"/>
          <w:lang w:val="en-US"/>
        </w:rPr>
        <w:t>String.format</w:t>
      </w:r>
      <w:proofErr w:type="spellEnd"/>
      <w:r w:rsidRPr="3BFD738E">
        <w:rPr>
          <w:rFonts w:ascii="Consolas" w:hAnsi="Consolas" w:cs="Courier New"/>
          <w:sz w:val="20"/>
          <w:szCs w:val="20"/>
          <w:lang w:val="en-US"/>
        </w:rPr>
        <w:t>("%.2f%%", humidity));</w:t>
      </w:r>
    </w:p>
    <w:p w14:paraId="3ECE4107" w14:textId="77777777" w:rsidR="002F4E9D" w:rsidRPr="004C3634" w:rsidRDefault="002F4E9D" w:rsidP="00662213">
      <w:pPr>
        <w:rPr>
          <w:lang w:val="en-US"/>
        </w:rPr>
      </w:pPr>
    </w:p>
    <w:p w14:paraId="7D98F1B3" w14:textId="6E70E465" w:rsidR="00662213" w:rsidRPr="004C3634" w:rsidRDefault="00C0226C" w:rsidP="00380C1B">
      <w:pPr>
        <w:pStyle w:val="Heading1"/>
        <w:rPr>
          <w:lang w:val="en-US"/>
        </w:rPr>
      </w:pPr>
      <w:bookmarkStart w:id="11" w:name="_Toc36672732"/>
      <w:r w:rsidRPr="3BFD738E">
        <w:rPr>
          <w:lang w:val="en-US"/>
        </w:rPr>
        <w:t>Exercise</w:t>
      </w:r>
      <w:bookmarkEnd w:id="11"/>
    </w:p>
    <w:p w14:paraId="3C3D3EC3" w14:textId="74D9E95D" w:rsidR="001139DD" w:rsidRPr="004C3634" w:rsidRDefault="00C0226C" w:rsidP="00C0226C">
      <w:pPr>
        <w:rPr>
          <w:lang w:val="en-US"/>
        </w:rPr>
      </w:pPr>
      <w:r w:rsidRPr="3BFD738E">
        <w:rPr>
          <w:lang w:val="en-US"/>
        </w:rPr>
        <w:t>You</w:t>
      </w:r>
      <w:r w:rsidR="00380C1B" w:rsidRPr="3BFD738E">
        <w:rPr>
          <w:lang w:val="en-US"/>
        </w:rPr>
        <w:t xml:space="preserve"> </w:t>
      </w:r>
      <w:proofErr w:type="gramStart"/>
      <w:r w:rsidR="00380C1B" w:rsidRPr="3BFD738E">
        <w:rPr>
          <w:lang w:val="en-US"/>
        </w:rPr>
        <w:t>have to</w:t>
      </w:r>
      <w:proofErr w:type="gramEnd"/>
      <w:r w:rsidR="00380C1B" w:rsidRPr="3BFD738E">
        <w:rPr>
          <w:lang w:val="en-US"/>
        </w:rPr>
        <w:t xml:space="preserve"> create an app to interact with the embedded weather station via Bluetooth Low Energy. </w:t>
      </w:r>
      <w:r w:rsidRPr="3BFD738E">
        <w:rPr>
          <w:lang w:val="en-US"/>
        </w:rPr>
        <w:t>You</w:t>
      </w:r>
      <w:r w:rsidR="00380C1B" w:rsidRPr="3BFD738E">
        <w:rPr>
          <w:lang w:val="en-US"/>
        </w:rPr>
        <w:t xml:space="preserve"> </w:t>
      </w:r>
      <w:r w:rsidRPr="3BFD738E">
        <w:rPr>
          <w:lang w:val="en-US"/>
        </w:rPr>
        <w:t>should</w:t>
      </w:r>
      <w:r w:rsidR="00380C1B" w:rsidRPr="3BFD738E">
        <w:rPr>
          <w:lang w:val="en-US"/>
        </w:rPr>
        <w:t xml:space="preserve"> create an easy-to-use user interface that displays the environmental data. </w:t>
      </w:r>
      <w:r w:rsidRPr="3BFD738E">
        <w:rPr>
          <w:lang w:val="en-US"/>
        </w:rPr>
        <w:t>F</w:t>
      </w:r>
      <w:r w:rsidR="00380C1B" w:rsidRPr="3BFD738E">
        <w:rPr>
          <w:lang w:val="en-US"/>
        </w:rPr>
        <w:t xml:space="preserve">ollow the applicable Bluetooth specifications so that the same program can interact with any </w:t>
      </w:r>
      <w:r w:rsidRPr="3BFD738E">
        <w:rPr>
          <w:lang w:val="en-US"/>
        </w:rPr>
        <w:t>BLE</w:t>
      </w:r>
      <w:r w:rsidR="00380C1B" w:rsidRPr="3BFD738E">
        <w:rPr>
          <w:lang w:val="en-US"/>
        </w:rPr>
        <w:t xml:space="preserve"> device. </w:t>
      </w:r>
    </w:p>
    <w:sectPr w:rsidR="001139DD" w:rsidRPr="004C3634" w:rsidSect="00AD66E8">
      <w:footerReference w:type="default" r:id="rId26"/>
      <w:headerReference w:type="first" r:id="rId2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30D26" w14:textId="77777777" w:rsidR="00D32650" w:rsidRDefault="00D32650" w:rsidP="00AD4120">
      <w:pPr>
        <w:spacing w:after="0" w:line="240" w:lineRule="auto"/>
      </w:pPr>
      <w:r>
        <w:separator/>
      </w:r>
    </w:p>
  </w:endnote>
  <w:endnote w:type="continuationSeparator" w:id="0">
    <w:p w14:paraId="38DECCA9" w14:textId="77777777" w:rsidR="00D32650" w:rsidRDefault="00D32650"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073365"/>
      <w:docPartObj>
        <w:docPartGallery w:val="Page Numbers (Bottom of Page)"/>
        <w:docPartUnique/>
      </w:docPartObj>
    </w:sdtPr>
    <w:sdtEndPr>
      <w:rPr>
        <w:noProof/>
      </w:rPr>
    </w:sdtEndPr>
    <w:sdtContent>
      <w:p w14:paraId="17AC3F4F" w14:textId="3BE7B2AA" w:rsidR="003F14DB" w:rsidRDefault="00D32650">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2D9475E"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031B9E">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762072">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295AC" w14:textId="77777777" w:rsidR="00D32650" w:rsidRDefault="00D32650" w:rsidP="00AD4120">
      <w:pPr>
        <w:spacing w:after="0" w:line="240" w:lineRule="auto"/>
      </w:pPr>
      <w:bookmarkStart w:id="0" w:name="_Hlk5714685"/>
      <w:bookmarkEnd w:id="0"/>
      <w:r>
        <w:separator/>
      </w:r>
    </w:p>
  </w:footnote>
  <w:footnote w:type="continuationSeparator" w:id="0">
    <w:p w14:paraId="5E61FA2F" w14:textId="77777777" w:rsidR="00D32650" w:rsidRDefault="00D32650"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lang w:val="en-US" w:eastAsia="en-US"/>
      </w:rPr>
      <w:drawing>
        <wp:inline distT="0" distB="0" distL="0" distR="0" wp14:anchorId="477B2E8C" wp14:editId="5BB58933">
          <wp:extent cx="1116281" cy="135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CB49C" w14:textId="33ACD464" w:rsidR="003F14DB" w:rsidRDefault="00BC3F9A">
    <w:pPr>
      <w:pStyle w:val="Header"/>
    </w:pPr>
    <w:r>
      <w:rPr>
        <w:noProof/>
        <w:lang w:val="en-US" w:eastAsia="en-US"/>
      </w:rPr>
      <w:drawing>
        <wp:anchor distT="0" distB="0" distL="114300" distR="114300" simplePos="0" relativeHeight="251658240"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852B8"/>
    <w:multiLevelType w:val="hybridMultilevel"/>
    <w:tmpl w:val="EF60D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F7717"/>
    <w:multiLevelType w:val="multilevel"/>
    <w:tmpl w:val="8C1A42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5"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07D2BE7"/>
    <w:multiLevelType w:val="multilevel"/>
    <w:tmpl w:val="8C1A42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4F9C60AB"/>
    <w:multiLevelType w:val="hybridMultilevel"/>
    <w:tmpl w:val="CFC20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3"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4"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18"/>
  </w:num>
  <w:num w:numId="3">
    <w:abstractNumId w:val="26"/>
  </w:num>
  <w:num w:numId="4">
    <w:abstractNumId w:val="26"/>
    <w:lvlOverride w:ilvl="0">
      <w:startOverride w:val="1"/>
    </w:lvlOverride>
  </w:num>
  <w:num w:numId="5">
    <w:abstractNumId w:val="13"/>
  </w:num>
  <w:num w:numId="6">
    <w:abstractNumId w:val="4"/>
  </w:num>
  <w:num w:numId="7">
    <w:abstractNumId w:val="20"/>
  </w:num>
  <w:num w:numId="8">
    <w:abstractNumId w:val="3"/>
  </w:num>
  <w:num w:numId="9">
    <w:abstractNumId w:val="12"/>
  </w:num>
  <w:num w:numId="10">
    <w:abstractNumId w:val="24"/>
  </w:num>
  <w:num w:numId="11">
    <w:abstractNumId w:val="15"/>
  </w:num>
  <w:num w:numId="12">
    <w:abstractNumId w:val="25"/>
  </w:num>
  <w:num w:numId="13">
    <w:abstractNumId w:val="16"/>
  </w:num>
  <w:num w:numId="14">
    <w:abstractNumId w:val="23"/>
  </w:num>
  <w:num w:numId="15">
    <w:abstractNumId w:val="22"/>
  </w:num>
  <w:num w:numId="16">
    <w:abstractNumId w:val="10"/>
  </w:num>
  <w:num w:numId="17">
    <w:abstractNumId w:val="6"/>
  </w:num>
  <w:num w:numId="18">
    <w:abstractNumId w:val="9"/>
  </w:num>
  <w:num w:numId="19">
    <w:abstractNumId w:val="0"/>
  </w:num>
  <w:num w:numId="20">
    <w:abstractNumId w:val="8"/>
  </w:num>
  <w:num w:numId="21">
    <w:abstractNumId w:val="7"/>
  </w:num>
  <w:num w:numId="22">
    <w:abstractNumId w:val="11"/>
  </w:num>
  <w:num w:numId="23">
    <w:abstractNumId w:val="19"/>
  </w:num>
  <w:num w:numId="24">
    <w:abstractNumId w:val="21"/>
  </w:num>
  <w:num w:numId="25">
    <w:abstractNumId w:val="17"/>
  </w:num>
  <w:num w:numId="26">
    <w:abstractNumId w:val="1"/>
  </w:num>
  <w:num w:numId="27">
    <w:abstractNumId w:val="14"/>
  </w:num>
  <w:num w:numId="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kul">
    <w15:presenceInfo w15:providerId="AD" w15:userId="S::Nakul.Nair@arm.com::822efc4a-9642-4bc6-bfc7-3c938615f9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1B9E"/>
    <w:rsid w:val="0004011E"/>
    <w:rsid w:val="0004153B"/>
    <w:rsid w:val="00046C2B"/>
    <w:rsid w:val="00057C77"/>
    <w:rsid w:val="00063CFE"/>
    <w:rsid w:val="00072A81"/>
    <w:rsid w:val="00074577"/>
    <w:rsid w:val="000809FA"/>
    <w:rsid w:val="0008756E"/>
    <w:rsid w:val="000A1730"/>
    <w:rsid w:val="000A4D08"/>
    <w:rsid w:val="000C2E41"/>
    <w:rsid w:val="000C50CF"/>
    <w:rsid w:val="000E0216"/>
    <w:rsid w:val="000E5453"/>
    <w:rsid w:val="000E74A1"/>
    <w:rsid w:val="000F1FC4"/>
    <w:rsid w:val="000F49C3"/>
    <w:rsid w:val="000F4AB4"/>
    <w:rsid w:val="00105DDE"/>
    <w:rsid w:val="00106971"/>
    <w:rsid w:val="00112FA6"/>
    <w:rsid w:val="001139DD"/>
    <w:rsid w:val="00116198"/>
    <w:rsid w:val="00121582"/>
    <w:rsid w:val="00133E1F"/>
    <w:rsid w:val="001355E7"/>
    <w:rsid w:val="001401EE"/>
    <w:rsid w:val="0014055E"/>
    <w:rsid w:val="0014587F"/>
    <w:rsid w:val="001533B5"/>
    <w:rsid w:val="00154003"/>
    <w:rsid w:val="00154283"/>
    <w:rsid w:val="001547B7"/>
    <w:rsid w:val="00154855"/>
    <w:rsid w:val="001674E6"/>
    <w:rsid w:val="001867A0"/>
    <w:rsid w:val="001A2D42"/>
    <w:rsid w:val="001A622A"/>
    <w:rsid w:val="001B5C7B"/>
    <w:rsid w:val="001D7E20"/>
    <w:rsid w:val="001E25F8"/>
    <w:rsid w:val="001E380C"/>
    <w:rsid w:val="001F65EA"/>
    <w:rsid w:val="002052D9"/>
    <w:rsid w:val="00222F4F"/>
    <w:rsid w:val="00235016"/>
    <w:rsid w:val="002721E9"/>
    <w:rsid w:val="00275B5B"/>
    <w:rsid w:val="00281B0A"/>
    <w:rsid w:val="0028606A"/>
    <w:rsid w:val="00292711"/>
    <w:rsid w:val="002968AE"/>
    <w:rsid w:val="002A14C7"/>
    <w:rsid w:val="002A20C8"/>
    <w:rsid w:val="002A501B"/>
    <w:rsid w:val="002B269C"/>
    <w:rsid w:val="002B6D6D"/>
    <w:rsid w:val="002C22BE"/>
    <w:rsid w:val="002D64AE"/>
    <w:rsid w:val="002F4E9D"/>
    <w:rsid w:val="00303B33"/>
    <w:rsid w:val="003103A1"/>
    <w:rsid w:val="00311F72"/>
    <w:rsid w:val="00317EF2"/>
    <w:rsid w:val="003230B2"/>
    <w:rsid w:val="00324E5B"/>
    <w:rsid w:val="0033067C"/>
    <w:rsid w:val="00331D21"/>
    <w:rsid w:val="0034015A"/>
    <w:rsid w:val="00346AA5"/>
    <w:rsid w:val="00370B88"/>
    <w:rsid w:val="00376879"/>
    <w:rsid w:val="003778AF"/>
    <w:rsid w:val="00380C1B"/>
    <w:rsid w:val="003A3B63"/>
    <w:rsid w:val="003A520C"/>
    <w:rsid w:val="003A57C9"/>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57B5F"/>
    <w:rsid w:val="00463949"/>
    <w:rsid w:val="004655A6"/>
    <w:rsid w:val="00470701"/>
    <w:rsid w:val="00470C40"/>
    <w:rsid w:val="004712D0"/>
    <w:rsid w:val="00475DEB"/>
    <w:rsid w:val="004777A5"/>
    <w:rsid w:val="004801B4"/>
    <w:rsid w:val="00493D48"/>
    <w:rsid w:val="00496259"/>
    <w:rsid w:val="00496F23"/>
    <w:rsid w:val="004B77FC"/>
    <w:rsid w:val="004C1401"/>
    <w:rsid w:val="004C2CAA"/>
    <w:rsid w:val="004C3634"/>
    <w:rsid w:val="004C48D6"/>
    <w:rsid w:val="004C634E"/>
    <w:rsid w:val="004C6EC2"/>
    <w:rsid w:val="004D4ED5"/>
    <w:rsid w:val="004E07E2"/>
    <w:rsid w:val="004F08FD"/>
    <w:rsid w:val="004F346B"/>
    <w:rsid w:val="005002BB"/>
    <w:rsid w:val="00502D75"/>
    <w:rsid w:val="00524215"/>
    <w:rsid w:val="00524BBE"/>
    <w:rsid w:val="0053561F"/>
    <w:rsid w:val="00537FF8"/>
    <w:rsid w:val="00540273"/>
    <w:rsid w:val="00541532"/>
    <w:rsid w:val="005416D9"/>
    <w:rsid w:val="00541811"/>
    <w:rsid w:val="00546319"/>
    <w:rsid w:val="005515E5"/>
    <w:rsid w:val="0056382C"/>
    <w:rsid w:val="005718F4"/>
    <w:rsid w:val="00571981"/>
    <w:rsid w:val="005834B2"/>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62213"/>
    <w:rsid w:val="006721BF"/>
    <w:rsid w:val="00672681"/>
    <w:rsid w:val="00672A5D"/>
    <w:rsid w:val="006805A5"/>
    <w:rsid w:val="00684536"/>
    <w:rsid w:val="006908A6"/>
    <w:rsid w:val="006A2C4C"/>
    <w:rsid w:val="006A549C"/>
    <w:rsid w:val="006B1279"/>
    <w:rsid w:val="006B1709"/>
    <w:rsid w:val="006C400A"/>
    <w:rsid w:val="006D1330"/>
    <w:rsid w:val="006D1770"/>
    <w:rsid w:val="006D37D5"/>
    <w:rsid w:val="006F579E"/>
    <w:rsid w:val="007032C9"/>
    <w:rsid w:val="00723B6F"/>
    <w:rsid w:val="00724750"/>
    <w:rsid w:val="007420C1"/>
    <w:rsid w:val="00743314"/>
    <w:rsid w:val="00757BD1"/>
    <w:rsid w:val="00762072"/>
    <w:rsid w:val="00776F7E"/>
    <w:rsid w:val="00787E4F"/>
    <w:rsid w:val="00797EF6"/>
    <w:rsid w:val="007A282A"/>
    <w:rsid w:val="007A565A"/>
    <w:rsid w:val="007A7893"/>
    <w:rsid w:val="007B2508"/>
    <w:rsid w:val="007B34F9"/>
    <w:rsid w:val="007C3095"/>
    <w:rsid w:val="007C59EE"/>
    <w:rsid w:val="007C6B22"/>
    <w:rsid w:val="007D012F"/>
    <w:rsid w:val="007D0AF1"/>
    <w:rsid w:val="007D1FF7"/>
    <w:rsid w:val="007D3C19"/>
    <w:rsid w:val="007D6493"/>
    <w:rsid w:val="007E691A"/>
    <w:rsid w:val="007F4138"/>
    <w:rsid w:val="00811B60"/>
    <w:rsid w:val="00823653"/>
    <w:rsid w:val="00825BFA"/>
    <w:rsid w:val="0082607F"/>
    <w:rsid w:val="00827CED"/>
    <w:rsid w:val="0084791C"/>
    <w:rsid w:val="008500FF"/>
    <w:rsid w:val="00853CA9"/>
    <w:rsid w:val="008560FF"/>
    <w:rsid w:val="00866240"/>
    <w:rsid w:val="00887D27"/>
    <w:rsid w:val="00893081"/>
    <w:rsid w:val="008971BD"/>
    <w:rsid w:val="008A2779"/>
    <w:rsid w:val="008B5C6C"/>
    <w:rsid w:val="008C2DFA"/>
    <w:rsid w:val="008D015A"/>
    <w:rsid w:val="008D0D2E"/>
    <w:rsid w:val="008D13C9"/>
    <w:rsid w:val="008D234A"/>
    <w:rsid w:val="008E2406"/>
    <w:rsid w:val="008E3882"/>
    <w:rsid w:val="008E7C54"/>
    <w:rsid w:val="008F0329"/>
    <w:rsid w:val="008F2E99"/>
    <w:rsid w:val="0090525D"/>
    <w:rsid w:val="00911F2C"/>
    <w:rsid w:val="00921A5B"/>
    <w:rsid w:val="00923FD2"/>
    <w:rsid w:val="009261B4"/>
    <w:rsid w:val="009305E4"/>
    <w:rsid w:val="00933438"/>
    <w:rsid w:val="0094275C"/>
    <w:rsid w:val="009437E8"/>
    <w:rsid w:val="00956295"/>
    <w:rsid w:val="00960E79"/>
    <w:rsid w:val="00967ED8"/>
    <w:rsid w:val="00971466"/>
    <w:rsid w:val="009744AF"/>
    <w:rsid w:val="009764D4"/>
    <w:rsid w:val="009801A0"/>
    <w:rsid w:val="009809D4"/>
    <w:rsid w:val="00987EC0"/>
    <w:rsid w:val="00995196"/>
    <w:rsid w:val="0099708D"/>
    <w:rsid w:val="009972DB"/>
    <w:rsid w:val="009A115D"/>
    <w:rsid w:val="009A24A4"/>
    <w:rsid w:val="009A7731"/>
    <w:rsid w:val="009B2973"/>
    <w:rsid w:val="009C11D2"/>
    <w:rsid w:val="009C20C9"/>
    <w:rsid w:val="009C44AB"/>
    <w:rsid w:val="009C7C05"/>
    <w:rsid w:val="009D2D18"/>
    <w:rsid w:val="009E3B13"/>
    <w:rsid w:val="009E5779"/>
    <w:rsid w:val="009F30EF"/>
    <w:rsid w:val="00A06521"/>
    <w:rsid w:val="00A071AE"/>
    <w:rsid w:val="00A138A4"/>
    <w:rsid w:val="00A24A07"/>
    <w:rsid w:val="00A265CB"/>
    <w:rsid w:val="00A35444"/>
    <w:rsid w:val="00A431F3"/>
    <w:rsid w:val="00A466BF"/>
    <w:rsid w:val="00A46741"/>
    <w:rsid w:val="00A53FF5"/>
    <w:rsid w:val="00A55A0F"/>
    <w:rsid w:val="00A87002"/>
    <w:rsid w:val="00A91557"/>
    <w:rsid w:val="00A928A5"/>
    <w:rsid w:val="00AA025A"/>
    <w:rsid w:val="00AA65EE"/>
    <w:rsid w:val="00AA684D"/>
    <w:rsid w:val="00AB21F5"/>
    <w:rsid w:val="00AB6F72"/>
    <w:rsid w:val="00AC6E5A"/>
    <w:rsid w:val="00AD4120"/>
    <w:rsid w:val="00AD66E8"/>
    <w:rsid w:val="00AE2C71"/>
    <w:rsid w:val="00AE414E"/>
    <w:rsid w:val="00AF067D"/>
    <w:rsid w:val="00AF1E69"/>
    <w:rsid w:val="00AF40AE"/>
    <w:rsid w:val="00B00D34"/>
    <w:rsid w:val="00B02133"/>
    <w:rsid w:val="00B05855"/>
    <w:rsid w:val="00B128E6"/>
    <w:rsid w:val="00B15AAB"/>
    <w:rsid w:val="00B16FAD"/>
    <w:rsid w:val="00B23834"/>
    <w:rsid w:val="00B31459"/>
    <w:rsid w:val="00B3214F"/>
    <w:rsid w:val="00B522C1"/>
    <w:rsid w:val="00B55853"/>
    <w:rsid w:val="00B63687"/>
    <w:rsid w:val="00B74198"/>
    <w:rsid w:val="00B833ED"/>
    <w:rsid w:val="00B96EA6"/>
    <w:rsid w:val="00BA641C"/>
    <w:rsid w:val="00BA79A1"/>
    <w:rsid w:val="00BB4F86"/>
    <w:rsid w:val="00BB632B"/>
    <w:rsid w:val="00BC1E72"/>
    <w:rsid w:val="00BC3327"/>
    <w:rsid w:val="00BC3F9A"/>
    <w:rsid w:val="00BD256E"/>
    <w:rsid w:val="00BD416C"/>
    <w:rsid w:val="00BD5A9E"/>
    <w:rsid w:val="00BE3CD9"/>
    <w:rsid w:val="00BE48D9"/>
    <w:rsid w:val="00BE6963"/>
    <w:rsid w:val="00BF5DD9"/>
    <w:rsid w:val="00C0226C"/>
    <w:rsid w:val="00C150EE"/>
    <w:rsid w:val="00C15DEA"/>
    <w:rsid w:val="00C3670C"/>
    <w:rsid w:val="00C42007"/>
    <w:rsid w:val="00C4321B"/>
    <w:rsid w:val="00C53B39"/>
    <w:rsid w:val="00C652E6"/>
    <w:rsid w:val="00C6671A"/>
    <w:rsid w:val="00C725D3"/>
    <w:rsid w:val="00C7387F"/>
    <w:rsid w:val="00C77D74"/>
    <w:rsid w:val="00C87B01"/>
    <w:rsid w:val="00C97E0C"/>
    <w:rsid w:val="00CA1D95"/>
    <w:rsid w:val="00CA41B5"/>
    <w:rsid w:val="00CA6110"/>
    <w:rsid w:val="00CC168D"/>
    <w:rsid w:val="00CC298B"/>
    <w:rsid w:val="00CE1A5C"/>
    <w:rsid w:val="00CE2AA3"/>
    <w:rsid w:val="00CE2CD0"/>
    <w:rsid w:val="00CE449E"/>
    <w:rsid w:val="00CF0818"/>
    <w:rsid w:val="00CF0EA7"/>
    <w:rsid w:val="00D00515"/>
    <w:rsid w:val="00D205EE"/>
    <w:rsid w:val="00D30850"/>
    <w:rsid w:val="00D32650"/>
    <w:rsid w:val="00D5167F"/>
    <w:rsid w:val="00D55FEA"/>
    <w:rsid w:val="00D60288"/>
    <w:rsid w:val="00D6213F"/>
    <w:rsid w:val="00D62CD1"/>
    <w:rsid w:val="00D650B7"/>
    <w:rsid w:val="00D67374"/>
    <w:rsid w:val="00D762EE"/>
    <w:rsid w:val="00D77757"/>
    <w:rsid w:val="00D865D2"/>
    <w:rsid w:val="00D91CDC"/>
    <w:rsid w:val="00D92AD3"/>
    <w:rsid w:val="00D95FB6"/>
    <w:rsid w:val="00DA2C1E"/>
    <w:rsid w:val="00DA3F78"/>
    <w:rsid w:val="00DB05ED"/>
    <w:rsid w:val="00DC2844"/>
    <w:rsid w:val="00DC4025"/>
    <w:rsid w:val="00DC6A1E"/>
    <w:rsid w:val="00DD04DC"/>
    <w:rsid w:val="00DD61B7"/>
    <w:rsid w:val="00DE4381"/>
    <w:rsid w:val="00DE4D26"/>
    <w:rsid w:val="00DE74A8"/>
    <w:rsid w:val="00DF0A5D"/>
    <w:rsid w:val="00E01C18"/>
    <w:rsid w:val="00E057D6"/>
    <w:rsid w:val="00E059C3"/>
    <w:rsid w:val="00E07265"/>
    <w:rsid w:val="00E127EA"/>
    <w:rsid w:val="00E20984"/>
    <w:rsid w:val="00E22F0C"/>
    <w:rsid w:val="00E23B6B"/>
    <w:rsid w:val="00E33E3E"/>
    <w:rsid w:val="00E3685D"/>
    <w:rsid w:val="00E45335"/>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0EED"/>
    <w:rsid w:val="00F26D8D"/>
    <w:rsid w:val="00F32B40"/>
    <w:rsid w:val="00F417AA"/>
    <w:rsid w:val="00F50451"/>
    <w:rsid w:val="00F5550B"/>
    <w:rsid w:val="00F724AA"/>
    <w:rsid w:val="00F75FF8"/>
    <w:rsid w:val="00F806ED"/>
    <w:rsid w:val="00F81F44"/>
    <w:rsid w:val="00F851DC"/>
    <w:rsid w:val="00F906B0"/>
    <w:rsid w:val="00FA1A48"/>
    <w:rsid w:val="00FA600E"/>
    <w:rsid w:val="00FB086D"/>
    <w:rsid w:val="00FB0DCF"/>
    <w:rsid w:val="00FB10BD"/>
    <w:rsid w:val="00FB1EFB"/>
    <w:rsid w:val="00FC3257"/>
    <w:rsid w:val="00FD6086"/>
    <w:rsid w:val="00FE1DE0"/>
    <w:rsid w:val="00FE5AA8"/>
    <w:rsid w:val="00FE7F65"/>
    <w:rsid w:val="00FF37D9"/>
    <w:rsid w:val="037CC50D"/>
    <w:rsid w:val="378BD2D6"/>
    <w:rsid w:val="3BFD738E"/>
    <w:rsid w:val="56798C7E"/>
    <w:rsid w:val="778942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docId w15:val="{7FBD1998-5A03-4DAD-A6FC-2E16D5E7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customStyle="1" w:styleId="UnresolvedMention1">
    <w:name w:val="Unresolved Mention1"/>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HTMLPreformatted">
    <w:name w:val="HTML Preformatted"/>
    <w:basedOn w:val="Normal"/>
    <w:link w:val="HTMLPreformattedChar"/>
    <w:uiPriority w:val="99"/>
    <w:semiHidden/>
    <w:unhideWhenUsed/>
    <w:rsid w:val="002F4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2F4E9D"/>
    <w:rPr>
      <w:rFonts w:ascii="Courier New" w:eastAsia="Times New Roman" w:hAnsi="Courier New" w:cs="Courier New"/>
      <w:sz w:val="20"/>
      <w:szCs w:val="20"/>
      <w:lang w:val="en-US" w:eastAsia="en-US"/>
    </w:rPr>
  </w:style>
  <w:style w:type="paragraph" w:customStyle="1" w:styleId="aside">
    <w:name w:val="aside"/>
    <w:basedOn w:val="Normal"/>
    <w:next w:val="Normal"/>
    <w:qFormat/>
    <w:rsid w:val="0028606A"/>
    <w:pPr>
      <w:framePr w:wrap="around" w:vAnchor="text" w:hAnchor="text" w:y="1"/>
      <w:shd w:val="pct5" w:color="auto" w:fill="auto"/>
    </w:pPr>
    <w:rPr>
      <w:rFonts w:asciiTheme="minorHAnsi" w:hAnsiTheme="minorHAnsi"/>
    </w:rPr>
  </w:style>
  <w:style w:type="paragraph" w:styleId="Revision">
    <w:name w:val="Revision"/>
    <w:hidden/>
    <w:uiPriority w:val="99"/>
    <w:semiHidden/>
    <w:rsid w:val="00893081"/>
    <w:pPr>
      <w:spacing w:after="0" w:line="240" w:lineRule="auto"/>
    </w:pPr>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9533">
      <w:bodyDiv w:val="1"/>
      <w:marLeft w:val="0"/>
      <w:marRight w:val="0"/>
      <w:marTop w:val="0"/>
      <w:marBottom w:val="0"/>
      <w:divBdr>
        <w:top w:val="none" w:sz="0" w:space="0" w:color="auto"/>
        <w:left w:val="none" w:sz="0" w:space="0" w:color="auto"/>
        <w:bottom w:val="none" w:sz="0" w:space="0" w:color="auto"/>
        <w:right w:val="none" w:sz="0" w:space="0" w:color="auto"/>
      </w:divBdr>
      <w:divsChild>
        <w:div w:id="167646243">
          <w:marLeft w:val="0"/>
          <w:marRight w:val="0"/>
          <w:marTop w:val="0"/>
          <w:marBottom w:val="0"/>
          <w:divBdr>
            <w:top w:val="none" w:sz="0" w:space="0" w:color="auto"/>
            <w:left w:val="none" w:sz="0" w:space="0" w:color="auto"/>
            <w:bottom w:val="none" w:sz="0" w:space="0" w:color="auto"/>
            <w:right w:val="none" w:sz="0" w:space="0" w:color="auto"/>
          </w:divBdr>
          <w:divsChild>
            <w:div w:id="12491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0354">
      <w:bodyDiv w:val="1"/>
      <w:marLeft w:val="0"/>
      <w:marRight w:val="0"/>
      <w:marTop w:val="0"/>
      <w:marBottom w:val="0"/>
      <w:divBdr>
        <w:top w:val="none" w:sz="0" w:space="0" w:color="auto"/>
        <w:left w:val="none" w:sz="0" w:space="0" w:color="auto"/>
        <w:bottom w:val="none" w:sz="0" w:space="0" w:color="auto"/>
        <w:right w:val="none" w:sz="0" w:space="0" w:color="auto"/>
      </w:divBdr>
      <w:divsChild>
        <w:div w:id="2065907780">
          <w:marLeft w:val="0"/>
          <w:marRight w:val="0"/>
          <w:marTop w:val="0"/>
          <w:marBottom w:val="0"/>
          <w:divBdr>
            <w:top w:val="none" w:sz="0" w:space="0" w:color="auto"/>
            <w:left w:val="none" w:sz="0" w:space="0" w:color="auto"/>
            <w:bottom w:val="none" w:sz="0" w:space="0" w:color="auto"/>
            <w:right w:val="none" w:sz="0" w:space="0" w:color="auto"/>
          </w:divBdr>
          <w:divsChild>
            <w:div w:id="1750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1222">
      <w:bodyDiv w:val="1"/>
      <w:marLeft w:val="0"/>
      <w:marRight w:val="0"/>
      <w:marTop w:val="0"/>
      <w:marBottom w:val="0"/>
      <w:divBdr>
        <w:top w:val="none" w:sz="0" w:space="0" w:color="auto"/>
        <w:left w:val="none" w:sz="0" w:space="0" w:color="auto"/>
        <w:bottom w:val="none" w:sz="0" w:space="0" w:color="auto"/>
        <w:right w:val="none" w:sz="0" w:space="0" w:color="auto"/>
      </w:divBdr>
      <w:divsChild>
        <w:div w:id="750808836">
          <w:marLeft w:val="0"/>
          <w:marRight w:val="0"/>
          <w:marTop w:val="0"/>
          <w:marBottom w:val="0"/>
          <w:divBdr>
            <w:top w:val="none" w:sz="0" w:space="0" w:color="auto"/>
            <w:left w:val="none" w:sz="0" w:space="0" w:color="auto"/>
            <w:bottom w:val="none" w:sz="0" w:space="0" w:color="auto"/>
            <w:right w:val="none" w:sz="0" w:space="0" w:color="auto"/>
          </w:divBdr>
          <w:divsChild>
            <w:div w:id="1064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71312">
      <w:bodyDiv w:val="1"/>
      <w:marLeft w:val="0"/>
      <w:marRight w:val="0"/>
      <w:marTop w:val="0"/>
      <w:marBottom w:val="0"/>
      <w:divBdr>
        <w:top w:val="none" w:sz="0" w:space="0" w:color="auto"/>
        <w:left w:val="none" w:sz="0" w:space="0" w:color="auto"/>
        <w:bottom w:val="none" w:sz="0" w:space="0" w:color="auto"/>
        <w:right w:val="none" w:sz="0" w:space="0" w:color="auto"/>
      </w:divBdr>
      <w:divsChild>
        <w:div w:id="182984897">
          <w:marLeft w:val="0"/>
          <w:marRight w:val="0"/>
          <w:marTop w:val="0"/>
          <w:marBottom w:val="0"/>
          <w:divBdr>
            <w:top w:val="none" w:sz="0" w:space="0" w:color="auto"/>
            <w:left w:val="none" w:sz="0" w:space="0" w:color="auto"/>
            <w:bottom w:val="none" w:sz="0" w:space="0" w:color="auto"/>
            <w:right w:val="none" w:sz="0" w:space="0" w:color="auto"/>
          </w:divBdr>
          <w:divsChild>
            <w:div w:id="16335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676">
      <w:bodyDiv w:val="1"/>
      <w:marLeft w:val="0"/>
      <w:marRight w:val="0"/>
      <w:marTop w:val="0"/>
      <w:marBottom w:val="0"/>
      <w:divBdr>
        <w:top w:val="none" w:sz="0" w:space="0" w:color="auto"/>
        <w:left w:val="none" w:sz="0" w:space="0" w:color="auto"/>
        <w:bottom w:val="none" w:sz="0" w:space="0" w:color="auto"/>
        <w:right w:val="none" w:sz="0" w:space="0" w:color="auto"/>
      </w:divBdr>
      <w:divsChild>
        <w:div w:id="1716081178">
          <w:marLeft w:val="0"/>
          <w:marRight w:val="0"/>
          <w:marTop w:val="0"/>
          <w:marBottom w:val="0"/>
          <w:divBdr>
            <w:top w:val="none" w:sz="0" w:space="0" w:color="auto"/>
            <w:left w:val="none" w:sz="0" w:space="0" w:color="auto"/>
            <w:bottom w:val="none" w:sz="0" w:space="0" w:color="auto"/>
            <w:right w:val="none" w:sz="0" w:space="0" w:color="auto"/>
          </w:divBdr>
          <w:divsChild>
            <w:div w:id="4758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460104138">
      <w:bodyDiv w:val="1"/>
      <w:marLeft w:val="0"/>
      <w:marRight w:val="0"/>
      <w:marTop w:val="0"/>
      <w:marBottom w:val="0"/>
      <w:divBdr>
        <w:top w:val="none" w:sz="0" w:space="0" w:color="auto"/>
        <w:left w:val="none" w:sz="0" w:space="0" w:color="auto"/>
        <w:bottom w:val="none" w:sz="0" w:space="0" w:color="auto"/>
        <w:right w:val="none" w:sz="0" w:space="0" w:color="auto"/>
      </w:divBdr>
      <w:divsChild>
        <w:div w:id="986595835">
          <w:marLeft w:val="0"/>
          <w:marRight w:val="0"/>
          <w:marTop w:val="0"/>
          <w:marBottom w:val="0"/>
          <w:divBdr>
            <w:top w:val="none" w:sz="0" w:space="0" w:color="auto"/>
            <w:left w:val="none" w:sz="0" w:space="0" w:color="auto"/>
            <w:bottom w:val="none" w:sz="0" w:space="0" w:color="auto"/>
            <w:right w:val="none" w:sz="0" w:space="0" w:color="auto"/>
          </w:divBdr>
          <w:divsChild>
            <w:div w:id="1656495785">
              <w:marLeft w:val="0"/>
              <w:marRight w:val="0"/>
              <w:marTop w:val="0"/>
              <w:marBottom w:val="0"/>
              <w:divBdr>
                <w:top w:val="none" w:sz="0" w:space="0" w:color="auto"/>
                <w:left w:val="none" w:sz="0" w:space="0" w:color="auto"/>
                <w:bottom w:val="none" w:sz="0" w:space="0" w:color="auto"/>
                <w:right w:val="none" w:sz="0" w:space="0" w:color="auto"/>
              </w:divBdr>
            </w:div>
            <w:div w:id="950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437">
      <w:bodyDiv w:val="1"/>
      <w:marLeft w:val="0"/>
      <w:marRight w:val="0"/>
      <w:marTop w:val="0"/>
      <w:marBottom w:val="0"/>
      <w:divBdr>
        <w:top w:val="none" w:sz="0" w:space="0" w:color="auto"/>
        <w:left w:val="none" w:sz="0" w:space="0" w:color="auto"/>
        <w:bottom w:val="none" w:sz="0" w:space="0" w:color="auto"/>
        <w:right w:val="none" w:sz="0" w:space="0" w:color="auto"/>
      </w:divBdr>
      <w:divsChild>
        <w:div w:id="1025180982">
          <w:marLeft w:val="0"/>
          <w:marRight w:val="0"/>
          <w:marTop w:val="0"/>
          <w:marBottom w:val="0"/>
          <w:divBdr>
            <w:top w:val="none" w:sz="0" w:space="0" w:color="auto"/>
            <w:left w:val="none" w:sz="0" w:space="0" w:color="auto"/>
            <w:bottom w:val="none" w:sz="0" w:space="0" w:color="auto"/>
            <w:right w:val="none" w:sz="0" w:space="0" w:color="auto"/>
          </w:divBdr>
          <w:divsChild>
            <w:div w:id="7253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3890">
      <w:bodyDiv w:val="1"/>
      <w:marLeft w:val="0"/>
      <w:marRight w:val="0"/>
      <w:marTop w:val="0"/>
      <w:marBottom w:val="0"/>
      <w:divBdr>
        <w:top w:val="none" w:sz="0" w:space="0" w:color="auto"/>
        <w:left w:val="none" w:sz="0" w:space="0" w:color="auto"/>
        <w:bottom w:val="none" w:sz="0" w:space="0" w:color="auto"/>
        <w:right w:val="none" w:sz="0" w:space="0" w:color="auto"/>
      </w:divBdr>
      <w:divsChild>
        <w:div w:id="312297853">
          <w:marLeft w:val="0"/>
          <w:marRight w:val="0"/>
          <w:marTop w:val="0"/>
          <w:marBottom w:val="0"/>
          <w:divBdr>
            <w:top w:val="none" w:sz="0" w:space="0" w:color="auto"/>
            <w:left w:val="none" w:sz="0" w:space="0" w:color="auto"/>
            <w:bottom w:val="none" w:sz="0" w:space="0" w:color="auto"/>
            <w:right w:val="none" w:sz="0" w:space="0" w:color="auto"/>
          </w:divBdr>
          <w:divsChild>
            <w:div w:id="2732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63403051">
      <w:bodyDiv w:val="1"/>
      <w:marLeft w:val="0"/>
      <w:marRight w:val="0"/>
      <w:marTop w:val="0"/>
      <w:marBottom w:val="0"/>
      <w:divBdr>
        <w:top w:val="none" w:sz="0" w:space="0" w:color="auto"/>
        <w:left w:val="none" w:sz="0" w:space="0" w:color="auto"/>
        <w:bottom w:val="none" w:sz="0" w:space="0" w:color="auto"/>
        <w:right w:val="none" w:sz="0" w:space="0" w:color="auto"/>
      </w:divBdr>
      <w:divsChild>
        <w:div w:id="973024496">
          <w:marLeft w:val="0"/>
          <w:marRight w:val="0"/>
          <w:marTop w:val="0"/>
          <w:marBottom w:val="0"/>
          <w:divBdr>
            <w:top w:val="none" w:sz="0" w:space="0" w:color="auto"/>
            <w:left w:val="none" w:sz="0" w:space="0" w:color="auto"/>
            <w:bottom w:val="none" w:sz="0" w:space="0" w:color="auto"/>
            <w:right w:val="none" w:sz="0" w:space="0" w:color="auto"/>
          </w:divBdr>
          <w:divsChild>
            <w:div w:id="356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1801">
      <w:bodyDiv w:val="1"/>
      <w:marLeft w:val="0"/>
      <w:marRight w:val="0"/>
      <w:marTop w:val="0"/>
      <w:marBottom w:val="0"/>
      <w:divBdr>
        <w:top w:val="none" w:sz="0" w:space="0" w:color="auto"/>
        <w:left w:val="none" w:sz="0" w:space="0" w:color="auto"/>
        <w:bottom w:val="none" w:sz="0" w:space="0" w:color="auto"/>
        <w:right w:val="none" w:sz="0" w:space="0" w:color="auto"/>
      </w:divBdr>
      <w:divsChild>
        <w:div w:id="1966350144">
          <w:marLeft w:val="0"/>
          <w:marRight w:val="0"/>
          <w:marTop w:val="0"/>
          <w:marBottom w:val="0"/>
          <w:divBdr>
            <w:top w:val="none" w:sz="0" w:space="0" w:color="auto"/>
            <w:left w:val="none" w:sz="0" w:space="0" w:color="auto"/>
            <w:bottom w:val="none" w:sz="0" w:space="0" w:color="auto"/>
            <w:right w:val="none" w:sz="0" w:space="0" w:color="auto"/>
          </w:divBdr>
          <w:divsChild>
            <w:div w:id="1554073245">
              <w:marLeft w:val="0"/>
              <w:marRight w:val="0"/>
              <w:marTop w:val="0"/>
              <w:marBottom w:val="0"/>
              <w:divBdr>
                <w:top w:val="none" w:sz="0" w:space="0" w:color="auto"/>
                <w:left w:val="none" w:sz="0" w:space="0" w:color="auto"/>
                <w:bottom w:val="none" w:sz="0" w:space="0" w:color="auto"/>
                <w:right w:val="none" w:sz="0" w:space="0" w:color="auto"/>
              </w:divBdr>
            </w:div>
            <w:div w:id="3180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veloper.bluetooth.org" TargetMode="External"/><Relationship Id="rId25" Type="http://schemas.openxmlformats.org/officeDocument/2006/relationships/hyperlink" Target="https://developer.android.com" TargetMode="External"/><Relationship Id="rId2" Type="http://schemas.openxmlformats.org/officeDocument/2006/relationships/customXml" Target="../customXml/item2.xml"/><Relationship Id="rId16" Type="http://schemas.openxmlformats.org/officeDocument/2006/relationships/hyperlink" Target="https://play.google.com/store/apps/details?id=com.stm.bluetoothlevalidation" TargetMode="External"/><Relationship Id="rId20" Type="http://schemas.openxmlformats.org/officeDocument/2006/relationships/diagramQuickStyle" Target="diagrams/quickStyle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play.google.com/store/apps/details?id=no.nordicsemi.android.mcp&amp;hl=en_GB"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07/relationships/diagramDrawing" Target="diagrams/drawing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C578F-F90B-4105-93E1-1DC2C8C6C75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GB"/>
        </a:p>
      </dgm:t>
    </dgm:pt>
    <dgm:pt modelId="{77544C9F-9684-4787-88D9-5E13877DAF48}">
      <dgm:prSet phldrT="[Text]"/>
      <dgm:spPr/>
      <dgm:t>
        <a:bodyPr/>
        <a:lstStyle/>
        <a:p>
          <a:r>
            <a:rPr lang="en-GB"/>
            <a:t>Generic Access</a:t>
          </a:r>
        </a:p>
      </dgm:t>
    </dgm:pt>
    <dgm:pt modelId="{1F9311AA-4BD7-432E-A6B0-D11E222C59B4}" type="parTrans" cxnId="{9EC2FB74-CE4D-436A-9F1E-1AB3ECBF669B}">
      <dgm:prSet/>
      <dgm:spPr/>
      <dgm:t>
        <a:bodyPr/>
        <a:lstStyle/>
        <a:p>
          <a:endParaRPr lang="en-GB"/>
        </a:p>
      </dgm:t>
    </dgm:pt>
    <dgm:pt modelId="{6CA6F7E5-25D3-4337-B3D6-F9DDBED4E736}" type="sibTrans" cxnId="{9EC2FB74-CE4D-436A-9F1E-1AB3ECBF669B}">
      <dgm:prSet/>
      <dgm:spPr/>
      <dgm:t>
        <a:bodyPr/>
        <a:lstStyle/>
        <a:p>
          <a:endParaRPr lang="en-GB"/>
        </a:p>
      </dgm:t>
    </dgm:pt>
    <dgm:pt modelId="{D4415E28-91BD-496D-822E-58314CABD951}">
      <dgm:prSet phldrT="[Text]"/>
      <dgm:spPr/>
      <dgm:t>
        <a:bodyPr/>
        <a:lstStyle/>
        <a:p>
          <a:r>
            <a:rPr lang="en-GB"/>
            <a:t>Device Name</a:t>
          </a:r>
        </a:p>
      </dgm:t>
    </dgm:pt>
    <dgm:pt modelId="{DE198C5A-6239-448E-AF44-BF90D0401CF9}" type="parTrans" cxnId="{BF474912-BF9A-4301-9C94-D53DDE428F35}">
      <dgm:prSet/>
      <dgm:spPr/>
      <dgm:t>
        <a:bodyPr/>
        <a:lstStyle/>
        <a:p>
          <a:endParaRPr lang="en-GB"/>
        </a:p>
      </dgm:t>
    </dgm:pt>
    <dgm:pt modelId="{C66A4936-95D6-4D3E-B2DA-334382E688AF}" type="sibTrans" cxnId="{BF474912-BF9A-4301-9C94-D53DDE428F35}">
      <dgm:prSet/>
      <dgm:spPr/>
      <dgm:t>
        <a:bodyPr/>
        <a:lstStyle/>
        <a:p>
          <a:endParaRPr lang="en-GB"/>
        </a:p>
      </dgm:t>
    </dgm:pt>
    <dgm:pt modelId="{DB44478E-2215-4924-80D1-D658297D6B1E}">
      <dgm:prSet phldrT="[Text]"/>
      <dgm:spPr/>
      <dgm:t>
        <a:bodyPr/>
        <a:lstStyle/>
        <a:p>
          <a:r>
            <a:rPr lang="en-GB"/>
            <a:t>Appearance</a:t>
          </a:r>
        </a:p>
      </dgm:t>
    </dgm:pt>
    <dgm:pt modelId="{809A0872-9E91-472E-BB5A-B86D4D1412EE}" type="parTrans" cxnId="{3A3D9268-1C40-4D7A-B758-D5B01DA583F5}">
      <dgm:prSet/>
      <dgm:spPr/>
      <dgm:t>
        <a:bodyPr/>
        <a:lstStyle/>
        <a:p>
          <a:endParaRPr lang="en-GB"/>
        </a:p>
      </dgm:t>
    </dgm:pt>
    <dgm:pt modelId="{03435B40-672B-42FC-9783-4BFD36ED3DBC}" type="sibTrans" cxnId="{3A3D9268-1C40-4D7A-B758-D5B01DA583F5}">
      <dgm:prSet/>
      <dgm:spPr/>
      <dgm:t>
        <a:bodyPr/>
        <a:lstStyle/>
        <a:p>
          <a:endParaRPr lang="en-GB"/>
        </a:p>
      </dgm:t>
    </dgm:pt>
    <dgm:pt modelId="{1ECF6E3B-9A16-4A1D-B0E0-D2DC503562B2}">
      <dgm:prSet phldrT="[Text]"/>
      <dgm:spPr/>
      <dgm:t>
        <a:bodyPr/>
        <a:lstStyle/>
        <a:p>
          <a:r>
            <a:rPr lang="en-GB"/>
            <a:t>Generic Attribute</a:t>
          </a:r>
        </a:p>
      </dgm:t>
    </dgm:pt>
    <dgm:pt modelId="{78A1FDC5-5EFF-4EE3-BB4E-82E51E53401C}" type="parTrans" cxnId="{BEE2E68E-D676-4C35-B654-ECA28E03E23B}">
      <dgm:prSet/>
      <dgm:spPr/>
      <dgm:t>
        <a:bodyPr/>
        <a:lstStyle/>
        <a:p>
          <a:endParaRPr lang="en-GB"/>
        </a:p>
      </dgm:t>
    </dgm:pt>
    <dgm:pt modelId="{815B3F08-71AD-46A1-B06B-3536DCB5835A}" type="sibTrans" cxnId="{BEE2E68E-D676-4C35-B654-ECA28E03E23B}">
      <dgm:prSet/>
      <dgm:spPr/>
      <dgm:t>
        <a:bodyPr/>
        <a:lstStyle/>
        <a:p>
          <a:endParaRPr lang="en-GB"/>
        </a:p>
      </dgm:t>
    </dgm:pt>
    <dgm:pt modelId="{7FE68379-2DE3-4C7C-A22D-39F9D9ADEA9E}">
      <dgm:prSet phldrT="[Text]"/>
      <dgm:spPr/>
      <dgm:t>
        <a:bodyPr/>
        <a:lstStyle/>
        <a:p>
          <a:r>
            <a:rPr lang="en-GB"/>
            <a:t>Service Changed</a:t>
          </a:r>
        </a:p>
      </dgm:t>
    </dgm:pt>
    <dgm:pt modelId="{21E2E402-3499-42ED-85F3-D9BF5CA52DDE}" type="parTrans" cxnId="{2B61B8AB-11B6-4B08-9DDD-66CDC5FF9231}">
      <dgm:prSet/>
      <dgm:spPr/>
      <dgm:t>
        <a:bodyPr/>
        <a:lstStyle/>
        <a:p>
          <a:endParaRPr lang="en-GB"/>
        </a:p>
      </dgm:t>
    </dgm:pt>
    <dgm:pt modelId="{B6293A09-D101-49DF-8D59-EDF1463D0815}" type="sibTrans" cxnId="{2B61B8AB-11B6-4B08-9DDD-66CDC5FF9231}">
      <dgm:prSet/>
      <dgm:spPr/>
      <dgm:t>
        <a:bodyPr/>
        <a:lstStyle/>
        <a:p>
          <a:endParaRPr lang="en-GB"/>
        </a:p>
      </dgm:t>
    </dgm:pt>
    <dgm:pt modelId="{AFD87C6D-9D9D-4688-8C64-2DFA9B1C3D30}">
      <dgm:prSet/>
      <dgm:spPr/>
      <dgm:t>
        <a:bodyPr/>
        <a:lstStyle/>
        <a:p>
          <a:r>
            <a:rPr lang="en-GB"/>
            <a:t>Peripheral Preffered Connection Parameters</a:t>
          </a:r>
        </a:p>
      </dgm:t>
    </dgm:pt>
    <dgm:pt modelId="{AE6A1C70-92D7-4F95-AAC6-65A4C8B8D137}" type="parTrans" cxnId="{218C07E3-72BE-4A44-8440-491B7CF42EF3}">
      <dgm:prSet/>
      <dgm:spPr/>
      <dgm:t>
        <a:bodyPr/>
        <a:lstStyle/>
        <a:p>
          <a:endParaRPr lang="en-GB"/>
        </a:p>
      </dgm:t>
    </dgm:pt>
    <dgm:pt modelId="{C0162898-8DF9-4F80-9A0C-1EC1E1393CEF}" type="sibTrans" cxnId="{218C07E3-72BE-4A44-8440-491B7CF42EF3}">
      <dgm:prSet/>
      <dgm:spPr/>
      <dgm:t>
        <a:bodyPr/>
        <a:lstStyle/>
        <a:p>
          <a:endParaRPr lang="en-GB"/>
        </a:p>
      </dgm:t>
    </dgm:pt>
    <dgm:pt modelId="{92EAFAD5-24C5-44C5-8357-D640DDDD83F8}">
      <dgm:prSet/>
      <dgm:spPr/>
      <dgm:t>
        <a:bodyPr/>
        <a:lstStyle/>
        <a:p>
          <a:r>
            <a:rPr lang="en-GB"/>
            <a:t>Weather Service</a:t>
          </a:r>
        </a:p>
      </dgm:t>
    </dgm:pt>
    <dgm:pt modelId="{6141B553-34E0-4666-B7C0-6B2D2608DE06}" type="parTrans" cxnId="{48117140-F4FA-485F-825C-AEE905E722D9}">
      <dgm:prSet/>
      <dgm:spPr/>
      <dgm:t>
        <a:bodyPr/>
        <a:lstStyle/>
        <a:p>
          <a:endParaRPr lang="en-GB"/>
        </a:p>
      </dgm:t>
    </dgm:pt>
    <dgm:pt modelId="{278B706B-40EA-42FD-8CEC-50EB043E712E}" type="sibTrans" cxnId="{48117140-F4FA-485F-825C-AEE905E722D9}">
      <dgm:prSet/>
      <dgm:spPr/>
      <dgm:t>
        <a:bodyPr/>
        <a:lstStyle/>
        <a:p>
          <a:endParaRPr lang="en-GB"/>
        </a:p>
      </dgm:t>
    </dgm:pt>
    <dgm:pt modelId="{1C4D41F8-8AB6-478F-84E6-9C3D4826E10C}">
      <dgm:prSet/>
      <dgm:spPr/>
      <dgm:t>
        <a:bodyPr/>
        <a:lstStyle/>
        <a:p>
          <a:r>
            <a:rPr lang="en-GB"/>
            <a:t>Temperaure</a:t>
          </a:r>
        </a:p>
      </dgm:t>
    </dgm:pt>
    <dgm:pt modelId="{2850B657-0484-4C98-A4AB-649B748F35B2}" type="parTrans" cxnId="{1F091772-92D2-4230-91E3-0DF587F74D84}">
      <dgm:prSet/>
      <dgm:spPr/>
      <dgm:t>
        <a:bodyPr/>
        <a:lstStyle/>
        <a:p>
          <a:endParaRPr lang="en-GB"/>
        </a:p>
      </dgm:t>
    </dgm:pt>
    <dgm:pt modelId="{E20A32C7-0551-472B-A379-84F15D75A0D5}" type="sibTrans" cxnId="{1F091772-92D2-4230-91E3-0DF587F74D84}">
      <dgm:prSet/>
      <dgm:spPr/>
      <dgm:t>
        <a:bodyPr/>
        <a:lstStyle/>
        <a:p>
          <a:endParaRPr lang="en-GB"/>
        </a:p>
      </dgm:t>
    </dgm:pt>
    <dgm:pt modelId="{F07095A1-BD5C-48F3-B082-3186F39D974C}">
      <dgm:prSet/>
      <dgm:spPr/>
      <dgm:t>
        <a:bodyPr/>
        <a:lstStyle/>
        <a:p>
          <a:r>
            <a:rPr lang="en-GB"/>
            <a:t>Humidity</a:t>
          </a:r>
        </a:p>
      </dgm:t>
    </dgm:pt>
    <dgm:pt modelId="{3A582CA8-F3AC-4752-9B3B-40561BC162DA}" type="parTrans" cxnId="{EF6BA217-A163-4CA7-8817-C89129D81DFD}">
      <dgm:prSet/>
      <dgm:spPr/>
      <dgm:t>
        <a:bodyPr/>
        <a:lstStyle/>
        <a:p>
          <a:endParaRPr lang="en-GB"/>
        </a:p>
      </dgm:t>
    </dgm:pt>
    <dgm:pt modelId="{35AE44F6-D665-4867-B52A-B51F5FAD7244}" type="sibTrans" cxnId="{EF6BA217-A163-4CA7-8817-C89129D81DFD}">
      <dgm:prSet/>
      <dgm:spPr/>
      <dgm:t>
        <a:bodyPr/>
        <a:lstStyle/>
        <a:p>
          <a:endParaRPr lang="en-GB"/>
        </a:p>
      </dgm:t>
    </dgm:pt>
    <dgm:pt modelId="{E09342BE-D430-4088-BA6F-EA7CD2F3E18C}">
      <dgm:prSet/>
      <dgm:spPr/>
      <dgm:t>
        <a:bodyPr/>
        <a:lstStyle/>
        <a:p>
          <a:r>
            <a:rPr lang="en-GB"/>
            <a:t>Pressure</a:t>
          </a:r>
        </a:p>
      </dgm:t>
    </dgm:pt>
    <dgm:pt modelId="{5DAC8A11-245E-4B91-847C-872F1DCD7DC0}" type="parTrans" cxnId="{AE150319-8755-4641-B885-42D4B241A05C}">
      <dgm:prSet/>
      <dgm:spPr/>
      <dgm:t>
        <a:bodyPr/>
        <a:lstStyle/>
        <a:p>
          <a:endParaRPr lang="en-GB"/>
        </a:p>
      </dgm:t>
    </dgm:pt>
    <dgm:pt modelId="{CD919B0E-3FE0-4D33-BCE1-B120158D65A0}" type="sibTrans" cxnId="{AE150319-8755-4641-B885-42D4B241A05C}">
      <dgm:prSet/>
      <dgm:spPr/>
      <dgm:t>
        <a:bodyPr/>
        <a:lstStyle/>
        <a:p>
          <a:endParaRPr lang="en-GB"/>
        </a:p>
      </dgm:t>
    </dgm:pt>
    <dgm:pt modelId="{3C15EEC8-F01E-4C1F-9815-2792655A3646}">
      <dgm:prSet/>
      <dgm:spPr/>
      <dgm:t>
        <a:bodyPr/>
        <a:lstStyle/>
        <a:p>
          <a:r>
            <a:rPr lang="en-GB"/>
            <a:t>True Wind Direction</a:t>
          </a:r>
        </a:p>
      </dgm:t>
    </dgm:pt>
    <dgm:pt modelId="{157EC4A2-7260-4AC0-81C7-3BE06304A37A}" type="parTrans" cxnId="{BC794D1F-E65D-4EC4-A0B4-93192A1A6DC7}">
      <dgm:prSet/>
      <dgm:spPr/>
      <dgm:t>
        <a:bodyPr/>
        <a:lstStyle/>
        <a:p>
          <a:endParaRPr lang="en-GB"/>
        </a:p>
      </dgm:t>
    </dgm:pt>
    <dgm:pt modelId="{75F212A4-291E-48F8-8987-FE740F95D56B}" type="sibTrans" cxnId="{BC794D1F-E65D-4EC4-A0B4-93192A1A6DC7}">
      <dgm:prSet/>
      <dgm:spPr/>
      <dgm:t>
        <a:bodyPr/>
        <a:lstStyle/>
        <a:p>
          <a:endParaRPr lang="en-GB"/>
        </a:p>
      </dgm:t>
    </dgm:pt>
    <dgm:pt modelId="{AF567923-755D-4C95-A1CC-6624E8F3812A}">
      <dgm:prSet/>
      <dgm:spPr/>
      <dgm:t>
        <a:bodyPr/>
        <a:lstStyle/>
        <a:p>
          <a:r>
            <a:rPr lang="en-GB"/>
            <a:t>Device Information</a:t>
          </a:r>
        </a:p>
      </dgm:t>
    </dgm:pt>
    <dgm:pt modelId="{73872428-A720-4FF1-825E-CC139170F50C}" type="parTrans" cxnId="{C507BEDC-3E53-4335-A47F-0F4E88BBC57D}">
      <dgm:prSet/>
      <dgm:spPr/>
      <dgm:t>
        <a:bodyPr/>
        <a:lstStyle/>
        <a:p>
          <a:endParaRPr lang="en-GB"/>
        </a:p>
      </dgm:t>
    </dgm:pt>
    <dgm:pt modelId="{01396687-1B9E-4DDF-A327-DBE1F84B228B}" type="sibTrans" cxnId="{C507BEDC-3E53-4335-A47F-0F4E88BBC57D}">
      <dgm:prSet/>
      <dgm:spPr/>
      <dgm:t>
        <a:bodyPr/>
        <a:lstStyle/>
        <a:p>
          <a:endParaRPr lang="en-GB"/>
        </a:p>
      </dgm:t>
    </dgm:pt>
    <dgm:pt modelId="{D7F23484-4B5E-4AD3-AE06-FA78D01BEBDC}">
      <dgm:prSet/>
      <dgm:spPr/>
      <dgm:t>
        <a:bodyPr/>
        <a:lstStyle/>
        <a:p>
          <a:r>
            <a:rPr lang="en-GB"/>
            <a:t>Serial Number String</a:t>
          </a:r>
        </a:p>
      </dgm:t>
    </dgm:pt>
    <dgm:pt modelId="{B242CC2F-B264-43E9-9B9F-4E801661A3B5}" type="parTrans" cxnId="{769BE7AC-D8E9-458F-B0EA-482B7787AD0D}">
      <dgm:prSet/>
      <dgm:spPr/>
      <dgm:t>
        <a:bodyPr/>
        <a:lstStyle/>
        <a:p>
          <a:endParaRPr lang="en-GB"/>
        </a:p>
      </dgm:t>
    </dgm:pt>
    <dgm:pt modelId="{A0A9B6BB-3290-41CA-8A6E-7B94CE22218F}" type="sibTrans" cxnId="{769BE7AC-D8E9-458F-B0EA-482B7787AD0D}">
      <dgm:prSet/>
      <dgm:spPr/>
      <dgm:t>
        <a:bodyPr/>
        <a:lstStyle/>
        <a:p>
          <a:endParaRPr lang="en-GB"/>
        </a:p>
      </dgm:t>
    </dgm:pt>
    <dgm:pt modelId="{4EB6B018-8DC0-4E62-9546-67043C547C92}">
      <dgm:prSet/>
      <dgm:spPr/>
      <dgm:t>
        <a:bodyPr/>
        <a:lstStyle/>
        <a:p>
          <a:r>
            <a:rPr lang="en-GB"/>
            <a:t>Hardware Revision String</a:t>
          </a:r>
        </a:p>
      </dgm:t>
    </dgm:pt>
    <dgm:pt modelId="{F4605841-6EEB-443A-BA01-240AEBE40424}" type="parTrans" cxnId="{97693159-797F-43E6-BDC2-956FFDC21F33}">
      <dgm:prSet/>
      <dgm:spPr/>
      <dgm:t>
        <a:bodyPr/>
        <a:lstStyle/>
        <a:p>
          <a:endParaRPr lang="en-GB"/>
        </a:p>
      </dgm:t>
    </dgm:pt>
    <dgm:pt modelId="{6D3B23EA-4149-4223-8716-A33A399BF998}" type="sibTrans" cxnId="{97693159-797F-43E6-BDC2-956FFDC21F33}">
      <dgm:prSet/>
      <dgm:spPr/>
      <dgm:t>
        <a:bodyPr/>
        <a:lstStyle/>
        <a:p>
          <a:endParaRPr lang="en-GB"/>
        </a:p>
      </dgm:t>
    </dgm:pt>
    <dgm:pt modelId="{06CFD39C-D02B-4007-A0F5-C34B1409D01B}">
      <dgm:prSet/>
      <dgm:spPr/>
      <dgm:t>
        <a:bodyPr/>
        <a:lstStyle/>
        <a:p>
          <a:r>
            <a:rPr lang="en-GB"/>
            <a:t>Firmware Revision String</a:t>
          </a:r>
        </a:p>
      </dgm:t>
    </dgm:pt>
    <dgm:pt modelId="{4DC4561F-D913-42A0-9DCD-3F46595EEB48}" type="parTrans" cxnId="{6AD5BE66-8D7F-4B62-8A35-4D444E7E228B}">
      <dgm:prSet/>
      <dgm:spPr/>
      <dgm:t>
        <a:bodyPr/>
        <a:lstStyle/>
        <a:p>
          <a:endParaRPr lang="en-GB"/>
        </a:p>
      </dgm:t>
    </dgm:pt>
    <dgm:pt modelId="{2472A74A-2B2A-4461-AD96-B7D661821C43}" type="sibTrans" cxnId="{6AD5BE66-8D7F-4B62-8A35-4D444E7E228B}">
      <dgm:prSet/>
      <dgm:spPr/>
      <dgm:t>
        <a:bodyPr/>
        <a:lstStyle/>
        <a:p>
          <a:endParaRPr lang="en-GB"/>
        </a:p>
      </dgm:t>
    </dgm:pt>
    <dgm:pt modelId="{EDCA73B8-DD4D-4EB7-A2B6-C24E1A7CC606}" type="pres">
      <dgm:prSet presAssocID="{FD8C578F-F90B-4105-93E1-1DC2C8C6C759}" presName="diagram" presStyleCnt="0">
        <dgm:presLayoutVars>
          <dgm:chPref val="1"/>
          <dgm:dir/>
          <dgm:animOne val="branch"/>
          <dgm:animLvl val="lvl"/>
          <dgm:resizeHandles/>
        </dgm:presLayoutVars>
      </dgm:prSet>
      <dgm:spPr/>
    </dgm:pt>
    <dgm:pt modelId="{19B385B6-D46F-486F-A980-C1BBEB6482D8}" type="pres">
      <dgm:prSet presAssocID="{77544C9F-9684-4787-88D9-5E13877DAF48}" presName="root" presStyleCnt="0"/>
      <dgm:spPr/>
    </dgm:pt>
    <dgm:pt modelId="{9D1ED2B4-AE1E-4363-9888-1BDC66E9D30E}" type="pres">
      <dgm:prSet presAssocID="{77544C9F-9684-4787-88D9-5E13877DAF48}" presName="rootComposite" presStyleCnt="0"/>
      <dgm:spPr/>
    </dgm:pt>
    <dgm:pt modelId="{5F4EEB1C-F042-4CAB-BD92-BA2732E09855}" type="pres">
      <dgm:prSet presAssocID="{77544C9F-9684-4787-88D9-5E13877DAF48}" presName="rootText" presStyleLbl="node1" presStyleIdx="0" presStyleCnt="4"/>
      <dgm:spPr/>
    </dgm:pt>
    <dgm:pt modelId="{A51A8189-5139-4986-889D-AFC030333550}" type="pres">
      <dgm:prSet presAssocID="{77544C9F-9684-4787-88D9-5E13877DAF48}" presName="rootConnector" presStyleLbl="node1" presStyleIdx="0" presStyleCnt="4"/>
      <dgm:spPr/>
    </dgm:pt>
    <dgm:pt modelId="{D956D490-37A2-48EB-BDF9-36F9169A9B5E}" type="pres">
      <dgm:prSet presAssocID="{77544C9F-9684-4787-88D9-5E13877DAF48}" presName="childShape" presStyleCnt="0"/>
      <dgm:spPr/>
    </dgm:pt>
    <dgm:pt modelId="{CDD13BAC-0CD6-4241-89B5-F517BC156804}" type="pres">
      <dgm:prSet presAssocID="{DE198C5A-6239-448E-AF44-BF90D0401CF9}" presName="Name13" presStyleLbl="parChTrans1D2" presStyleIdx="0" presStyleCnt="11"/>
      <dgm:spPr/>
    </dgm:pt>
    <dgm:pt modelId="{884B0C6A-114E-4EF4-9B61-ABADCED6811B}" type="pres">
      <dgm:prSet presAssocID="{D4415E28-91BD-496D-822E-58314CABD951}" presName="childText" presStyleLbl="bgAcc1" presStyleIdx="0" presStyleCnt="11">
        <dgm:presLayoutVars>
          <dgm:bulletEnabled val="1"/>
        </dgm:presLayoutVars>
      </dgm:prSet>
      <dgm:spPr/>
    </dgm:pt>
    <dgm:pt modelId="{CE321EA5-3005-4722-A782-C72B5EBC3BF3}" type="pres">
      <dgm:prSet presAssocID="{809A0872-9E91-472E-BB5A-B86D4D1412EE}" presName="Name13" presStyleLbl="parChTrans1D2" presStyleIdx="1" presStyleCnt="11"/>
      <dgm:spPr/>
    </dgm:pt>
    <dgm:pt modelId="{00D39B00-9E1F-4455-9007-189651A124E4}" type="pres">
      <dgm:prSet presAssocID="{DB44478E-2215-4924-80D1-D658297D6B1E}" presName="childText" presStyleLbl="bgAcc1" presStyleIdx="1" presStyleCnt="11">
        <dgm:presLayoutVars>
          <dgm:bulletEnabled val="1"/>
        </dgm:presLayoutVars>
      </dgm:prSet>
      <dgm:spPr/>
    </dgm:pt>
    <dgm:pt modelId="{16A84004-7EE7-41C3-810B-9459E1973F2F}" type="pres">
      <dgm:prSet presAssocID="{AE6A1C70-92D7-4F95-AAC6-65A4C8B8D137}" presName="Name13" presStyleLbl="parChTrans1D2" presStyleIdx="2" presStyleCnt="11"/>
      <dgm:spPr/>
    </dgm:pt>
    <dgm:pt modelId="{73D659C5-1121-454D-83F7-0577BC488B0D}" type="pres">
      <dgm:prSet presAssocID="{AFD87C6D-9D9D-4688-8C64-2DFA9B1C3D30}" presName="childText" presStyleLbl="bgAcc1" presStyleIdx="2" presStyleCnt="11">
        <dgm:presLayoutVars>
          <dgm:bulletEnabled val="1"/>
        </dgm:presLayoutVars>
      </dgm:prSet>
      <dgm:spPr/>
    </dgm:pt>
    <dgm:pt modelId="{6F11B05D-1E1A-4C86-A592-4E5BC5735BA5}" type="pres">
      <dgm:prSet presAssocID="{1ECF6E3B-9A16-4A1D-B0E0-D2DC503562B2}" presName="root" presStyleCnt="0"/>
      <dgm:spPr/>
    </dgm:pt>
    <dgm:pt modelId="{225636DC-6A74-4BE9-B097-3E47FD5FBE96}" type="pres">
      <dgm:prSet presAssocID="{1ECF6E3B-9A16-4A1D-B0E0-D2DC503562B2}" presName="rootComposite" presStyleCnt="0"/>
      <dgm:spPr/>
    </dgm:pt>
    <dgm:pt modelId="{E4B6ED15-8D74-4247-BE6B-CABDD9C4BA21}" type="pres">
      <dgm:prSet presAssocID="{1ECF6E3B-9A16-4A1D-B0E0-D2DC503562B2}" presName="rootText" presStyleLbl="node1" presStyleIdx="1" presStyleCnt="4"/>
      <dgm:spPr/>
    </dgm:pt>
    <dgm:pt modelId="{83BDBF7D-DA0C-4E38-9B3B-85BA3208CF0B}" type="pres">
      <dgm:prSet presAssocID="{1ECF6E3B-9A16-4A1D-B0E0-D2DC503562B2}" presName="rootConnector" presStyleLbl="node1" presStyleIdx="1" presStyleCnt="4"/>
      <dgm:spPr/>
    </dgm:pt>
    <dgm:pt modelId="{40AC4E02-5E07-4A62-9F49-A862E68A0712}" type="pres">
      <dgm:prSet presAssocID="{1ECF6E3B-9A16-4A1D-B0E0-D2DC503562B2}" presName="childShape" presStyleCnt="0"/>
      <dgm:spPr/>
    </dgm:pt>
    <dgm:pt modelId="{D71DF6F4-F5B6-408E-B1E1-BDBFDE5003D6}" type="pres">
      <dgm:prSet presAssocID="{21E2E402-3499-42ED-85F3-D9BF5CA52DDE}" presName="Name13" presStyleLbl="parChTrans1D2" presStyleIdx="3" presStyleCnt="11"/>
      <dgm:spPr/>
    </dgm:pt>
    <dgm:pt modelId="{F021F07C-D94B-4D2B-80CC-800364E0D5FE}" type="pres">
      <dgm:prSet presAssocID="{7FE68379-2DE3-4C7C-A22D-39F9D9ADEA9E}" presName="childText" presStyleLbl="bgAcc1" presStyleIdx="3" presStyleCnt="11">
        <dgm:presLayoutVars>
          <dgm:bulletEnabled val="1"/>
        </dgm:presLayoutVars>
      </dgm:prSet>
      <dgm:spPr/>
    </dgm:pt>
    <dgm:pt modelId="{F2D942DA-2DDE-4D66-874C-53221F0170EF}" type="pres">
      <dgm:prSet presAssocID="{92EAFAD5-24C5-44C5-8357-D640DDDD83F8}" presName="root" presStyleCnt="0"/>
      <dgm:spPr/>
    </dgm:pt>
    <dgm:pt modelId="{CB9B25BF-2900-4064-BB80-1AD78881D84F}" type="pres">
      <dgm:prSet presAssocID="{92EAFAD5-24C5-44C5-8357-D640DDDD83F8}" presName="rootComposite" presStyleCnt="0"/>
      <dgm:spPr/>
    </dgm:pt>
    <dgm:pt modelId="{E0C25F5A-13F9-4347-B6AE-38CC2CAD58F3}" type="pres">
      <dgm:prSet presAssocID="{92EAFAD5-24C5-44C5-8357-D640DDDD83F8}" presName="rootText" presStyleLbl="node1" presStyleIdx="2" presStyleCnt="4"/>
      <dgm:spPr/>
    </dgm:pt>
    <dgm:pt modelId="{E64CD609-0381-4AF3-819D-81F6C8B09985}" type="pres">
      <dgm:prSet presAssocID="{92EAFAD5-24C5-44C5-8357-D640DDDD83F8}" presName="rootConnector" presStyleLbl="node1" presStyleIdx="2" presStyleCnt="4"/>
      <dgm:spPr/>
    </dgm:pt>
    <dgm:pt modelId="{20670BBD-CAFE-4D38-9044-8088A3C3E836}" type="pres">
      <dgm:prSet presAssocID="{92EAFAD5-24C5-44C5-8357-D640DDDD83F8}" presName="childShape" presStyleCnt="0"/>
      <dgm:spPr/>
    </dgm:pt>
    <dgm:pt modelId="{D7C125F7-2234-4F87-A868-8190A2BA89F7}" type="pres">
      <dgm:prSet presAssocID="{2850B657-0484-4C98-A4AB-649B748F35B2}" presName="Name13" presStyleLbl="parChTrans1D2" presStyleIdx="4" presStyleCnt="11"/>
      <dgm:spPr/>
    </dgm:pt>
    <dgm:pt modelId="{5699E426-2672-42B8-8A7E-3D7AF15F771C}" type="pres">
      <dgm:prSet presAssocID="{1C4D41F8-8AB6-478F-84E6-9C3D4826E10C}" presName="childText" presStyleLbl="bgAcc1" presStyleIdx="4" presStyleCnt="11">
        <dgm:presLayoutVars>
          <dgm:bulletEnabled val="1"/>
        </dgm:presLayoutVars>
      </dgm:prSet>
      <dgm:spPr/>
    </dgm:pt>
    <dgm:pt modelId="{C38BCD4E-2C24-42C1-83F4-47C82C95A7A0}" type="pres">
      <dgm:prSet presAssocID="{3A582CA8-F3AC-4752-9B3B-40561BC162DA}" presName="Name13" presStyleLbl="parChTrans1D2" presStyleIdx="5" presStyleCnt="11"/>
      <dgm:spPr/>
    </dgm:pt>
    <dgm:pt modelId="{10EEF655-B981-48B0-B218-230C4B4FE4BE}" type="pres">
      <dgm:prSet presAssocID="{F07095A1-BD5C-48F3-B082-3186F39D974C}" presName="childText" presStyleLbl="bgAcc1" presStyleIdx="5" presStyleCnt="11">
        <dgm:presLayoutVars>
          <dgm:bulletEnabled val="1"/>
        </dgm:presLayoutVars>
      </dgm:prSet>
      <dgm:spPr/>
    </dgm:pt>
    <dgm:pt modelId="{83145708-CF3E-4357-B00E-FA0C497FF017}" type="pres">
      <dgm:prSet presAssocID="{5DAC8A11-245E-4B91-847C-872F1DCD7DC0}" presName="Name13" presStyleLbl="parChTrans1D2" presStyleIdx="6" presStyleCnt="11"/>
      <dgm:spPr/>
    </dgm:pt>
    <dgm:pt modelId="{CC046CC8-A4A5-4C97-A337-D53E788021EB}" type="pres">
      <dgm:prSet presAssocID="{E09342BE-D430-4088-BA6F-EA7CD2F3E18C}" presName="childText" presStyleLbl="bgAcc1" presStyleIdx="6" presStyleCnt="11">
        <dgm:presLayoutVars>
          <dgm:bulletEnabled val="1"/>
        </dgm:presLayoutVars>
      </dgm:prSet>
      <dgm:spPr/>
    </dgm:pt>
    <dgm:pt modelId="{0350A34C-3EC1-4A1F-B21A-A409DCF64968}" type="pres">
      <dgm:prSet presAssocID="{157EC4A2-7260-4AC0-81C7-3BE06304A37A}" presName="Name13" presStyleLbl="parChTrans1D2" presStyleIdx="7" presStyleCnt="11"/>
      <dgm:spPr/>
    </dgm:pt>
    <dgm:pt modelId="{67AD7279-A128-4A7C-8898-89C9C25279E0}" type="pres">
      <dgm:prSet presAssocID="{3C15EEC8-F01E-4C1F-9815-2792655A3646}" presName="childText" presStyleLbl="bgAcc1" presStyleIdx="7" presStyleCnt="11">
        <dgm:presLayoutVars>
          <dgm:bulletEnabled val="1"/>
        </dgm:presLayoutVars>
      </dgm:prSet>
      <dgm:spPr/>
    </dgm:pt>
    <dgm:pt modelId="{2C491600-111F-4E4C-9608-AC1D86C01D8D}" type="pres">
      <dgm:prSet presAssocID="{AF567923-755D-4C95-A1CC-6624E8F3812A}" presName="root" presStyleCnt="0"/>
      <dgm:spPr/>
    </dgm:pt>
    <dgm:pt modelId="{2BCD52AE-49B7-4A53-A676-807F97D0E12F}" type="pres">
      <dgm:prSet presAssocID="{AF567923-755D-4C95-A1CC-6624E8F3812A}" presName="rootComposite" presStyleCnt="0"/>
      <dgm:spPr/>
    </dgm:pt>
    <dgm:pt modelId="{109B2ED2-03CE-4E38-A747-C6B8C9468CCB}" type="pres">
      <dgm:prSet presAssocID="{AF567923-755D-4C95-A1CC-6624E8F3812A}" presName="rootText" presStyleLbl="node1" presStyleIdx="3" presStyleCnt="4"/>
      <dgm:spPr/>
    </dgm:pt>
    <dgm:pt modelId="{21FA7414-23CC-4576-BB43-38C7EE00294A}" type="pres">
      <dgm:prSet presAssocID="{AF567923-755D-4C95-A1CC-6624E8F3812A}" presName="rootConnector" presStyleLbl="node1" presStyleIdx="3" presStyleCnt="4"/>
      <dgm:spPr/>
    </dgm:pt>
    <dgm:pt modelId="{81A02C4A-DAD9-4EEE-8ABB-F3A0989A9162}" type="pres">
      <dgm:prSet presAssocID="{AF567923-755D-4C95-A1CC-6624E8F3812A}" presName="childShape" presStyleCnt="0"/>
      <dgm:spPr/>
    </dgm:pt>
    <dgm:pt modelId="{7340F638-0081-41C2-BD93-8F1AE480D66F}" type="pres">
      <dgm:prSet presAssocID="{B242CC2F-B264-43E9-9B9F-4E801661A3B5}" presName="Name13" presStyleLbl="parChTrans1D2" presStyleIdx="8" presStyleCnt="11"/>
      <dgm:spPr/>
    </dgm:pt>
    <dgm:pt modelId="{0E4A9268-6D8F-4841-82D1-C22E6C5E29D5}" type="pres">
      <dgm:prSet presAssocID="{D7F23484-4B5E-4AD3-AE06-FA78D01BEBDC}" presName="childText" presStyleLbl="bgAcc1" presStyleIdx="8" presStyleCnt="11">
        <dgm:presLayoutVars>
          <dgm:bulletEnabled val="1"/>
        </dgm:presLayoutVars>
      </dgm:prSet>
      <dgm:spPr/>
    </dgm:pt>
    <dgm:pt modelId="{D61B4230-955E-4768-A4DC-D63A0402D16C}" type="pres">
      <dgm:prSet presAssocID="{F4605841-6EEB-443A-BA01-240AEBE40424}" presName="Name13" presStyleLbl="parChTrans1D2" presStyleIdx="9" presStyleCnt="11"/>
      <dgm:spPr/>
    </dgm:pt>
    <dgm:pt modelId="{F7CB8DC6-66FD-4CAC-96AF-64CE5AF06380}" type="pres">
      <dgm:prSet presAssocID="{4EB6B018-8DC0-4E62-9546-67043C547C92}" presName="childText" presStyleLbl="bgAcc1" presStyleIdx="9" presStyleCnt="11">
        <dgm:presLayoutVars>
          <dgm:bulletEnabled val="1"/>
        </dgm:presLayoutVars>
      </dgm:prSet>
      <dgm:spPr/>
    </dgm:pt>
    <dgm:pt modelId="{4B134899-F959-4DA2-8754-8E5BF506E4B9}" type="pres">
      <dgm:prSet presAssocID="{4DC4561F-D913-42A0-9DCD-3F46595EEB48}" presName="Name13" presStyleLbl="parChTrans1D2" presStyleIdx="10" presStyleCnt="11"/>
      <dgm:spPr/>
    </dgm:pt>
    <dgm:pt modelId="{53412DE2-D7A6-40BF-9951-E0707A384292}" type="pres">
      <dgm:prSet presAssocID="{06CFD39C-D02B-4007-A0F5-C34B1409D01B}" presName="childText" presStyleLbl="bgAcc1" presStyleIdx="10" presStyleCnt="11">
        <dgm:presLayoutVars>
          <dgm:bulletEnabled val="1"/>
        </dgm:presLayoutVars>
      </dgm:prSet>
      <dgm:spPr/>
    </dgm:pt>
  </dgm:ptLst>
  <dgm:cxnLst>
    <dgm:cxn modelId="{B31FBF05-13F6-4E33-9CCF-1155E6E92DD6}" type="presOf" srcId="{77544C9F-9684-4787-88D9-5E13877DAF48}" destId="{5F4EEB1C-F042-4CAB-BD92-BA2732E09855}" srcOrd="0" destOrd="0" presId="urn:microsoft.com/office/officeart/2005/8/layout/hierarchy3"/>
    <dgm:cxn modelId="{108F350C-3646-47C0-974C-E26A34985ACD}" type="presOf" srcId="{B242CC2F-B264-43E9-9B9F-4E801661A3B5}" destId="{7340F638-0081-41C2-BD93-8F1AE480D66F}" srcOrd="0" destOrd="0" presId="urn:microsoft.com/office/officeart/2005/8/layout/hierarchy3"/>
    <dgm:cxn modelId="{BF474912-BF9A-4301-9C94-D53DDE428F35}" srcId="{77544C9F-9684-4787-88D9-5E13877DAF48}" destId="{D4415E28-91BD-496D-822E-58314CABD951}" srcOrd="0" destOrd="0" parTransId="{DE198C5A-6239-448E-AF44-BF90D0401CF9}" sibTransId="{C66A4936-95D6-4D3E-B2DA-334382E688AF}"/>
    <dgm:cxn modelId="{EF6BA217-A163-4CA7-8817-C89129D81DFD}" srcId="{92EAFAD5-24C5-44C5-8357-D640DDDD83F8}" destId="{F07095A1-BD5C-48F3-B082-3186F39D974C}" srcOrd="1" destOrd="0" parTransId="{3A582CA8-F3AC-4752-9B3B-40561BC162DA}" sibTransId="{35AE44F6-D665-4867-B52A-B51F5FAD7244}"/>
    <dgm:cxn modelId="{AE150319-8755-4641-B885-42D4B241A05C}" srcId="{92EAFAD5-24C5-44C5-8357-D640DDDD83F8}" destId="{E09342BE-D430-4088-BA6F-EA7CD2F3E18C}" srcOrd="2" destOrd="0" parTransId="{5DAC8A11-245E-4B91-847C-872F1DCD7DC0}" sibTransId="{CD919B0E-3FE0-4D33-BCE1-B120158D65A0}"/>
    <dgm:cxn modelId="{5BD4CF1A-C319-48EB-B488-53D86451F337}" type="presOf" srcId="{AFD87C6D-9D9D-4688-8C64-2DFA9B1C3D30}" destId="{73D659C5-1121-454D-83F7-0577BC488B0D}" srcOrd="0" destOrd="0" presId="urn:microsoft.com/office/officeart/2005/8/layout/hierarchy3"/>
    <dgm:cxn modelId="{F049EC1C-9C8B-401C-9D27-CF5753F3A7F4}" type="presOf" srcId="{4DC4561F-D913-42A0-9DCD-3F46595EEB48}" destId="{4B134899-F959-4DA2-8754-8E5BF506E4B9}" srcOrd="0" destOrd="0" presId="urn:microsoft.com/office/officeart/2005/8/layout/hierarchy3"/>
    <dgm:cxn modelId="{BC794D1F-E65D-4EC4-A0B4-93192A1A6DC7}" srcId="{92EAFAD5-24C5-44C5-8357-D640DDDD83F8}" destId="{3C15EEC8-F01E-4C1F-9815-2792655A3646}" srcOrd="3" destOrd="0" parTransId="{157EC4A2-7260-4AC0-81C7-3BE06304A37A}" sibTransId="{75F212A4-291E-48F8-8987-FE740F95D56B}"/>
    <dgm:cxn modelId="{70DE7924-3CC4-45D1-B12D-A1D3F4750252}" type="presOf" srcId="{F4605841-6EEB-443A-BA01-240AEBE40424}" destId="{D61B4230-955E-4768-A4DC-D63A0402D16C}" srcOrd="0" destOrd="0" presId="urn:microsoft.com/office/officeart/2005/8/layout/hierarchy3"/>
    <dgm:cxn modelId="{8D4F1B3B-C04C-43FE-B5CC-66CC9A64ED9D}" type="presOf" srcId="{F07095A1-BD5C-48F3-B082-3186F39D974C}" destId="{10EEF655-B981-48B0-B218-230C4B4FE4BE}" srcOrd="0" destOrd="0" presId="urn:microsoft.com/office/officeart/2005/8/layout/hierarchy3"/>
    <dgm:cxn modelId="{48117140-F4FA-485F-825C-AEE905E722D9}" srcId="{FD8C578F-F90B-4105-93E1-1DC2C8C6C759}" destId="{92EAFAD5-24C5-44C5-8357-D640DDDD83F8}" srcOrd="2" destOrd="0" parTransId="{6141B553-34E0-4666-B7C0-6B2D2608DE06}" sibTransId="{278B706B-40EA-42FD-8CEC-50EB043E712E}"/>
    <dgm:cxn modelId="{20D88D5F-D984-42BB-AF51-8F11FAD5C1D7}" type="presOf" srcId="{3A582CA8-F3AC-4752-9B3B-40561BC162DA}" destId="{C38BCD4E-2C24-42C1-83F4-47C82C95A7A0}" srcOrd="0" destOrd="0" presId="urn:microsoft.com/office/officeart/2005/8/layout/hierarchy3"/>
    <dgm:cxn modelId="{D8175162-772E-4B9D-8C95-E316F394DCAC}" type="presOf" srcId="{4EB6B018-8DC0-4E62-9546-67043C547C92}" destId="{F7CB8DC6-66FD-4CAC-96AF-64CE5AF06380}" srcOrd="0" destOrd="0" presId="urn:microsoft.com/office/officeart/2005/8/layout/hierarchy3"/>
    <dgm:cxn modelId="{24771263-99A3-4965-AC9B-453B4C66DBAC}" type="presOf" srcId="{5DAC8A11-245E-4B91-847C-872F1DCD7DC0}" destId="{83145708-CF3E-4357-B00E-FA0C497FF017}" srcOrd="0" destOrd="0" presId="urn:microsoft.com/office/officeart/2005/8/layout/hierarchy3"/>
    <dgm:cxn modelId="{5C579864-FFF2-4667-A0FC-D05D6006E3D3}" type="presOf" srcId="{DE198C5A-6239-448E-AF44-BF90D0401CF9}" destId="{CDD13BAC-0CD6-4241-89B5-F517BC156804}" srcOrd="0" destOrd="0" presId="urn:microsoft.com/office/officeart/2005/8/layout/hierarchy3"/>
    <dgm:cxn modelId="{6AD5BE66-8D7F-4B62-8A35-4D444E7E228B}" srcId="{AF567923-755D-4C95-A1CC-6624E8F3812A}" destId="{06CFD39C-D02B-4007-A0F5-C34B1409D01B}" srcOrd="2" destOrd="0" parTransId="{4DC4561F-D913-42A0-9DCD-3F46595EEB48}" sibTransId="{2472A74A-2B2A-4461-AD96-B7D661821C43}"/>
    <dgm:cxn modelId="{F100E947-C32B-4569-9743-5858345456B5}" type="presOf" srcId="{1C4D41F8-8AB6-478F-84E6-9C3D4826E10C}" destId="{5699E426-2672-42B8-8A7E-3D7AF15F771C}" srcOrd="0" destOrd="0" presId="urn:microsoft.com/office/officeart/2005/8/layout/hierarchy3"/>
    <dgm:cxn modelId="{BD8F6B48-6DB4-4A31-8B2E-0CBEE01E9E45}" type="presOf" srcId="{1ECF6E3B-9A16-4A1D-B0E0-D2DC503562B2}" destId="{E4B6ED15-8D74-4247-BE6B-CABDD9C4BA21}" srcOrd="0" destOrd="0" presId="urn:microsoft.com/office/officeart/2005/8/layout/hierarchy3"/>
    <dgm:cxn modelId="{3A3D9268-1C40-4D7A-B758-D5B01DA583F5}" srcId="{77544C9F-9684-4787-88D9-5E13877DAF48}" destId="{DB44478E-2215-4924-80D1-D658297D6B1E}" srcOrd="1" destOrd="0" parTransId="{809A0872-9E91-472E-BB5A-B86D4D1412EE}" sibTransId="{03435B40-672B-42FC-9783-4BFD36ED3DBC}"/>
    <dgm:cxn modelId="{93FC906C-7926-44D1-A216-423CA3A9473B}" type="presOf" srcId="{2850B657-0484-4C98-A4AB-649B748F35B2}" destId="{D7C125F7-2234-4F87-A868-8190A2BA89F7}" srcOrd="0" destOrd="0" presId="urn:microsoft.com/office/officeart/2005/8/layout/hierarchy3"/>
    <dgm:cxn modelId="{1F091772-92D2-4230-91E3-0DF587F74D84}" srcId="{92EAFAD5-24C5-44C5-8357-D640DDDD83F8}" destId="{1C4D41F8-8AB6-478F-84E6-9C3D4826E10C}" srcOrd="0" destOrd="0" parTransId="{2850B657-0484-4C98-A4AB-649B748F35B2}" sibTransId="{E20A32C7-0551-472B-A379-84F15D75A0D5}"/>
    <dgm:cxn modelId="{081D6353-2E51-462F-99AB-556F754E7336}" type="presOf" srcId="{FD8C578F-F90B-4105-93E1-1DC2C8C6C759}" destId="{EDCA73B8-DD4D-4EB7-A2B6-C24E1A7CC606}" srcOrd="0" destOrd="0" presId="urn:microsoft.com/office/officeart/2005/8/layout/hierarchy3"/>
    <dgm:cxn modelId="{9EC2FB74-CE4D-436A-9F1E-1AB3ECBF669B}" srcId="{FD8C578F-F90B-4105-93E1-1DC2C8C6C759}" destId="{77544C9F-9684-4787-88D9-5E13877DAF48}" srcOrd="0" destOrd="0" parTransId="{1F9311AA-4BD7-432E-A6B0-D11E222C59B4}" sibTransId="{6CA6F7E5-25D3-4337-B3D6-F9DDBED4E736}"/>
    <dgm:cxn modelId="{10F96076-5D83-497A-9D3C-63B259BD0665}" type="presOf" srcId="{3C15EEC8-F01E-4C1F-9815-2792655A3646}" destId="{67AD7279-A128-4A7C-8898-89C9C25279E0}" srcOrd="0" destOrd="0" presId="urn:microsoft.com/office/officeart/2005/8/layout/hierarchy3"/>
    <dgm:cxn modelId="{97693159-797F-43E6-BDC2-956FFDC21F33}" srcId="{AF567923-755D-4C95-A1CC-6624E8F3812A}" destId="{4EB6B018-8DC0-4E62-9546-67043C547C92}" srcOrd="1" destOrd="0" parTransId="{F4605841-6EEB-443A-BA01-240AEBE40424}" sibTransId="{6D3B23EA-4149-4223-8716-A33A399BF998}"/>
    <dgm:cxn modelId="{4BDD6B84-A6E8-400F-BFD0-E5C9633F84FD}" type="presOf" srcId="{92EAFAD5-24C5-44C5-8357-D640DDDD83F8}" destId="{E0C25F5A-13F9-4347-B6AE-38CC2CAD58F3}" srcOrd="0" destOrd="0" presId="urn:microsoft.com/office/officeart/2005/8/layout/hierarchy3"/>
    <dgm:cxn modelId="{E0A3A784-C925-45C3-B001-35BFFF638C43}" type="presOf" srcId="{D7F23484-4B5E-4AD3-AE06-FA78D01BEBDC}" destId="{0E4A9268-6D8F-4841-82D1-C22E6C5E29D5}" srcOrd="0" destOrd="0" presId="urn:microsoft.com/office/officeart/2005/8/layout/hierarchy3"/>
    <dgm:cxn modelId="{90956E85-D31A-4A05-B6BE-44B94BF6529A}" type="presOf" srcId="{1ECF6E3B-9A16-4A1D-B0E0-D2DC503562B2}" destId="{83BDBF7D-DA0C-4E38-9B3B-85BA3208CF0B}" srcOrd="1" destOrd="0" presId="urn:microsoft.com/office/officeart/2005/8/layout/hierarchy3"/>
    <dgm:cxn modelId="{BEE2E68E-D676-4C35-B654-ECA28E03E23B}" srcId="{FD8C578F-F90B-4105-93E1-1DC2C8C6C759}" destId="{1ECF6E3B-9A16-4A1D-B0E0-D2DC503562B2}" srcOrd="1" destOrd="0" parTransId="{78A1FDC5-5EFF-4EE3-BB4E-82E51E53401C}" sibTransId="{815B3F08-71AD-46A1-B06B-3536DCB5835A}"/>
    <dgm:cxn modelId="{39536F9B-A167-4673-8EA7-5A34A2780C86}" type="presOf" srcId="{AF567923-755D-4C95-A1CC-6624E8F3812A}" destId="{21FA7414-23CC-4576-BB43-38C7EE00294A}" srcOrd="1" destOrd="0" presId="urn:microsoft.com/office/officeart/2005/8/layout/hierarchy3"/>
    <dgm:cxn modelId="{685699A2-7CB0-4C03-9085-ABC78FAC310F}" type="presOf" srcId="{AE6A1C70-92D7-4F95-AAC6-65A4C8B8D137}" destId="{16A84004-7EE7-41C3-810B-9459E1973F2F}" srcOrd="0" destOrd="0" presId="urn:microsoft.com/office/officeart/2005/8/layout/hierarchy3"/>
    <dgm:cxn modelId="{A9FAA7A7-60D2-4124-82B5-E6E6099CFE17}" type="presOf" srcId="{AF567923-755D-4C95-A1CC-6624E8F3812A}" destId="{109B2ED2-03CE-4E38-A747-C6B8C9468CCB}" srcOrd="0" destOrd="0" presId="urn:microsoft.com/office/officeart/2005/8/layout/hierarchy3"/>
    <dgm:cxn modelId="{2B61B8AB-11B6-4B08-9DDD-66CDC5FF9231}" srcId="{1ECF6E3B-9A16-4A1D-B0E0-D2DC503562B2}" destId="{7FE68379-2DE3-4C7C-A22D-39F9D9ADEA9E}" srcOrd="0" destOrd="0" parTransId="{21E2E402-3499-42ED-85F3-D9BF5CA52DDE}" sibTransId="{B6293A09-D101-49DF-8D59-EDF1463D0815}"/>
    <dgm:cxn modelId="{769BE7AC-D8E9-458F-B0EA-482B7787AD0D}" srcId="{AF567923-755D-4C95-A1CC-6624E8F3812A}" destId="{D7F23484-4B5E-4AD3-AE06-FA78D01BEBDC}" srcOrd="0" destOrd="0" parTransId="{B242CC2F-B264-43E9-9B9F-4E801661A3B5}" sibTransId="{A0A9B6BB-3290-41CA-8A6E-7B94CE22218F}"/>
    <dgm:cxn modelId="{927E2FB4-0545-4BF6-90BC-1B23D9C0F872}" type="presOf" srcId="{D4415E28-91BD-496D-822E-58314CABD951}" destId="{884B0C6A-114E-4EF4-9B61-ABADCED6811B}" srcOrd="0" destOrd="0" presId="urn:microsoft.com/office/officeart/2005/8/layout/hierarchy3"/>
    <dgm:cxn modelId="{399A61BC-9E31-4E15-A4C9-3D4949FF3E2A}" type="presOf" srcId="{157EC4A2-7260-4AC0-81C7-3BE06304A37A}" destId="{0350A34C-3EC1-4A1F-B21A-A409DCF64968}" srcOrd="0" destOrd="0" presId="urn:microsoft.com/office/officeart/2005/8/layout/hierarchy3"/>
    <dgm:cxn modelId="{E84B16CB-FC1A-435E-B10A-ECAF8EC97284}" type="presOf" srcId="{06CFD39C-D02B-4007-A0F5-C34B1409D01B}" destId="{53412DE2-D7A6-40BF-9951-E0707A384292}" srcOrd="0" destOrd="0" presId="urn:microsoft.com/office/officeart/2005/8/layout/hierarchy3"/>
    <dgm:cxn modelId="{B59269CF-16DB-4624-875A-696C7AC35CED}" type="presOf" srcId="{7FE68379-2DE3-4C7C-A22D-39F9D9ADEA9E}" destId="{F021F07C-D94B-4D2B-80CC-800364E0D5FE}" srcOrd="0" destOrd="0" presId="urn:microsoft.com/office/officeart/2005/8/layout/hierarchy3"/>
    <dgm:cxn modelId="{C507BEDC-3E53-4335-A47F-0F4E88BBC57D}" srcId="{FD8C578F-F90B-4105-93E1-1DC2C8C6C759}" destId="{AF567923-755D-4C95-A1CC-6624E8F3812A}" srcOrd="3" destOrd="0" parTransId="{73872428-A720-4FF1-825E-CC139170F50C}" sibTransId="{01396687-1B9E-4DDF-A327-DBE1F84B228B}"/>
    <dgm:cxn modelId="{218C07E3-72BE-4A44-8440-491B7CF42EF3}" srcId="{77544C9F-9684-4787-88D9-5E13877DAF48}" destId="{AFD87C6D-9D9D-4688-8C64-2DFA9B1C3D30}" srcOrd="2" destOrd="0" parTransId="{AE6A1C70-92D7-4F95-AAC6-65A4C8B8D137}" sibTransId="{C0162898-8DF9-4F80-9A0C-1EC1E1393CEF}"/>
    <dgm:cxn modelId="{0BF045E7-14FA-4E64-9126-9631AC0A59CF}" type="presOf" srcId="{DB44478E-2215-4924-80D1-D658297D6B1E}" destId="{00D39B00-9E1F-4455-9007-189651A124E4}" srcOrd="0" destOrd="0" presId="urn:microsoft.com/office/officeart/2005/8/layout/hierarchy3"/>
    <dgm:cxn modelId="{1C72A6E8-FAE7-4988-9EDD-94426E7DE0B6}" type="presOf" srcId="{92EAFAD5-24C5-44C5-8357-D640DDDD83F8}" destId="{E64CD609-0381-4AF3-819D-81F6C8B09985}" srcOrd="1" destOrd="0" presId="urn:microsoft.com/office/officeart/2005/8/layout/hierarchy3"/>
    <dgm:cxn modelId="{DAEA0EED-C7E2-4E56-BD99-5BF4974D88F7}" type="presOf" srcId="{77544C9F-9684-4787-88D9-5E13877DAF48}" destId="{A51A8189-5139-4986-889D-AFC030333550}" srcOrd="1" destOrd="0" presId="urn:microsoft.com/office/officeart/2005/8/layout/hierarchy3"/>
    <dgm:cxn modelId="{6C5823F0-CCF8-4418-AB5C-425F928536F5}" type="presOf" srcId="{E09342BE-D430-4088-BA6F-EA7CD2F3E18C}" destId="{CC046CC8-A4A5-4C97-A337-D53E788021EB}" srcOrd="0" destOrd="0" presId="urn:microsoft.com/office/officeart/2005/8/layout/hierarchy3"/>
    <dgm:cxn modelId="{52D9B2FB-597E-4FAF-B341-EF0400DAA7DD}" type="presOf" srcId="{809A0872-9E91-472E-BB5A-B86D4D1412EE}" destId="{CE321EA5-3005-4722-A782-C72B5EBC3BF3}" srcOrd="0" destOrd="0" presId="urn:microsoft.com/office/officeart/2005/8/layout/hierarchy3"/>
    <dgm:cxn modelId="{ED7DB4FE-665E-471D-90F4-62EE7ADD5223}" type="presOf" srcId="{21E2E402-3499-42ED-85F3-D9BF5CA52DDE}" destId="{D71DF6F4-F5B6-408E-B1E1-BDBFDE5003D6}" srcOrd="0" destOrd="0" presId="urn:microsoft.com/office/officeart/2005/8/layout/hierarchy3"/>
    <dgm:cxn modelId="{6BCE4AB8-216E-44A4-AE3B-CD1BCAF5FF9B}" type="presParOf" srcId="{EDCA73B8-DD4D-4EB7-A2B6-C24E1A7CC606}" destId="{19B385B6-D46F-486F-A980-C1BBEB6482D8}" srcOrd="0" destOrd="0" presId="urn:microsoft.com/office/officeart/2005/8/layout/hierarchy3"/>
    <dgm:cxn modelId="{D44D1FCD-622F-4D84-B204-C0F7D0D479C2}" type="presParOf" srcId="{19B385B6-D46F-486F-A980-C1BBEB6482D8}" destId="{9D1ED2B4-AE1E-4363-9888-1BDC66E9D30E}" srcOrd="0" destOrd="0" presId="urn:microsoft.com/office/officeart/2005/8/layout/hierarchy3"/>
    <dgm:cxn modelId="{7D380AC1-FFDE-45D5-AC5C-8F3E4088507F}" type="presParOf" srcId="{9D1ED2B4-AE1E-4363-9888-1BDC66E9D30E}" destId="{5F4EEB1C-F042-4CAB-BD92-BA2732E09855}" srcOrd="0" destOrd="0" presId="urn:microsoft.com/office/officeart/2005/8/layout/hierarchy3"/>
    <dgm:cxn modelId="{F53F3C6C-894E-479D-A198-2BD61234CD36}" type="presParOf" srcId="{9D1ED2B4-AE1E-4363-9888-1BDC66E9D30E}" destId="{A51A8189-5139-4986-889D-AFC030333550}" srcOrd="1" destOrd="0" presId="urn:microsoft.com/office/officeart/2005/8/layout/hierarchy3"/>
    <dgm:cxn modelId="{BCDC2805-40DA-4035-BB7F-A45A14F4E2CA}" type="presParOf" srcId="{19B385B6-D46F-486F-A980-C1BBEB6482D8}" destId="{D956D490-37A2-48EB-BDF9-36F9169A9B5E}" srcOrd="1" destOrd="0" presId="urn:microsoft.com/office/officeart/2005/8/layout/hierarchy3"/>
    <dgm:cxn modelId="{47CCE42D-D642-4622-A13A-23F447755359}" type="presParOf" srcId="{D956D490-37A2-48EB-BDF9-36F9169A9B5E}" destId="{CDD13BAC-0CD6-4241-89B5-F517BC156804}" srcOrd="0" destOrd="0" presId="urn:microsoft.com/office/officeart/2005/8/layout/hierarchy3"/>
    <dgm:cxn modelId="{261F13E2-C358-49CE-A8C1-A9E28A776EC5}" type="presParOf" srcId="{D956D490-37A2-48EB-BDF9-36F9169A9B5E}" destId="{884B0C6A-114E-4EF4-9B61-ABADCED6811B}" srcOrd="1" destOrd="0" presId="urn:microsoft.com/office/officeart/2005/8/layout/hierarchy3"/>
    <dgm:cxn modelId="{A2C159A1-8FE9-4146-82C2-AFCEBF3F428E}" type="presParOf" srcId="{D956D490-37A2-48EB-BDF9-36F9169A9B5E}" destId="{CE321EA5-3005-4722-A782-C72B5EBC3BF3}" srcOrd="2" destOrd="0" presId="urn:microsoft.com/office/officeart/2005/8/layout/hierarchy3"/>
    <dgm:cxn modelId="{A78B20AD-E73D-4650-B8F3-7CDA01FB5376}" type="presParOf" srcId="{D956D490-37A2-48EB-BDF9-36F9169A9B5E}" destId="{00D39B00-9E1F-4455-9007-189651A124E4}" srcOrd="3" destOrd="0" presId="urn:microsoft.com/office/officeart/2005/8/layout/hierarchy3"/>
    <dgm:cxn modelId="{784E2559-E3A8-4E84-9CA9-4ABD20FB7F6E}" type="presParOf" srcId="{D956D490-37A2-48EB-BDF9-36F9169A9B5E}" destId="{16A84004-7EE7-41C3-810B-9459E1973F2F}" srcOrd="4" destOrd="0" presId="urn:microsoft.com/office/officeart/2005/8/layout/hierarchy3"/>
    <dgm:cxn modelId="{13BB9491-78A0-49F4-B267-304C83297B8A}" type="presParOf" srcId="{D956D490-37A2-48EB-BDF9-36F9169A9B5E}" destId="{73D659C5-1121-454D-83F7-0577BC488B0D}" srcOrd="5" destOrd="0" presId="urn:microsoft.com/office/officeart/2005/8/layout/hierarchy3"/>
    <dgm:cxn modelId="{C2EB5DFA-2B29-474D-B63F-EDEB4725CEA4}" type="presParOf" srcId="{EDCA73B8-DD4D-4EB7-A2B6-C24E1A7CC606}" destId="{6F11B05D-1E1A-4C86-A592-4E5BC5735BA5}" srcOrd="1" destOrd="0" presId="urn:microsoft.com/office/officeart/2005/8/layout/hierarchy3"/>
    <dgm:cxn modelId="{5C96E7B8-6305-4BBF-9A54-E5F5C074C510}" type="presParOf" srcId="{6F11B05D-1E1A-4C86-A592-4E5BC5735BA5}" destId="{225636DC-6A74-4BE9-B097-3E47FD5FBE96}" srcOrd="0" destOrd="0" presId="urn:microsoft.com/office/officeart/2005/8/layout/hierarchy3"/>
    <dgm:cxn modelId="{BE29715A-2F48-47DB-BD2D-5CC4F20F93BF}" type="presParOf" srcId="{225636DC-6A74-4BE9-B097-3E47FD5FBE96}" destId="{E4B6ED15-8D74-4247-BE6B-CABDD9C4BA21}" srcOrd="0" destOrd="0" presId="urn:microsoft.com/office/officeart/2005/8/layout/hierarchy3"/>
    <dgm:cxn modelId="{192E2713-A26F-4ADF-8D08-C7AAD33E53A0}" type="presParOf" srcId="{225636DC-6A74-4BE9-B097-3E47FD5FBE96}" destId="{83BDBF7D-DA0C-4E38-9B3B-85BA3208CF0B}" srcOrd="1" destOrd="0" presId="urn:microsoft.com/office/officeart/2005/8/layout/hierarchy3"/>
    <dgm:cxn modelId="{B828F900-7DC0-4286-8749-9F0BEA603847}" type="presParOf" srcId="{6F11B05D-1E1A-4C86-A592-4E5BC5735BA5}" destId="{40AC4E02-5E07-4A62-9F49-A862E68A0712}" srcOrd="1" destOrd="0" presId="urn:microsoft.com/office/officeart/2005/8/layout/hierarchy3"/>
    <dgm:cxn modelId="{9769DF2F-5A1D-44FE-807A-A333A683D6FF}" type="presParOf" srcId="{40AC4E02-5E07-4A62-9F49-A862E68A0712}" destId="{D71DF6F4-F5B6-408E-B1E1-BDBFDE5003D6}" srcOrd="0" destOrd="0" presId="urn:microsoft.com/office/officeart/2005/8/layout/hierarchy3"/>
    <dgm:cxn modelId="{A994FA08-F1B7-4C46-BF40-ADD491F2FF26}" type="presParOf" srcId="{40AC4E02-5E07-4A62-9F49-A862E68A0712}" destId="{F021F07C-D94B-4D2B-80CC-800364E0D5FE}" srcOrd="1" destOrd="0" presId="urn:microsoft.com/office/officeart/2005/8/layout/hierarchy3"/>
    <dgm:cxn modelId="{700F541B-5F0A-407D-86A5-EFEEB119406D}" type="presParOf" srcId="{EDCA73B8-DD4D-4EB7-A2B6-C24E1A7CC606}" destId="{F2D942DA-2DDE-4D66-874C-53221F0170EF}" srcOrd="2" destOrd="0" presId="urn:microsoft.com/office/officeart/2005/8/layout/hierarchy3"/>
    <dgm:cxn modelId="{C240AC22-B653-4E2F-B728-2C69357DB1B6}" type="presParOf" srcId="{F2D942DA-2DDE-4D66-874C-53221F0170EF}" destId="{CB9B25BF-2900-4064-BB80-1AD78881D84F}" srcOrd="0" destOrd="0" presId="urn:microsoft.com/office/officeart/2005/8/layout/hierarchy3"/>
    <dgm:cxn modelId="{C3B6BAB8-768F-4A49-9308-04D42C725721}" type="presParOf" srcId="{CB9B25BF-2900-4064-BB80-1AD78881D84F}" destId="{E0C25F5A-13F9-4347-B6AE-38CC2CAD58F3}" srcOrd="0" destOrd="0" presId="urn:microsoft.com/office/officeart/2005/8/layout/hierarchy3"/>
    <dgm:cxn modelId="{E3058DBF-1284-4F0C-88CD-F47E0CFD557D}" type="presParOf" srcId="{CB9B25BF-2900-4064-BB80-1AD78881D84F}" destId="{E64CD609-0381-4AF3-819D-81F6C8B09985}" srcOrd="1" destOrd="0" presId="urn:microsoft.com/office/officeart/2005/8/layout/hierarchy3"/>
    <dgm:cxn modelId="{4C115A34-E466-42C9-919D-A8FCBA01256B}" type="presParOf" srcId="{F2D942DA-2DDE-4D66-874C-53221F0170EF}" destId="{20670BBD-CAFE-4D38-9044-8088A3C3E836}" srcOrd="1" destOrd="0" presId="urn:microsoft.com/office/officeart/2005/8/layout/hierarchy3"/>
    <dgm:cxn modelId="{0E4EEDC1-F37E-4A29-89D2-1BE2A1C43453}" type="presParOf" srcId="{20670BBD-CAFE-4D38-9044-8088A3C3E836}" destId="{D7C125F7-2234-4F87-A868-8190A2BA89F7}" srcOrd="0" destOrd="0" presId="urn:microsoft.com/office/officeart/2005/8/layout/hierarchy3"/>
    <dgm:cxn modelId="{1B5D61FD-F557-44A3-A7B7-3AB0427FBA7D}" type="presParOf" srcId="{20670BBD-CAFE-4D38-9044-8088A3C3E836}" destId="{5699E426-2672-42B8-8A7E-3D7AF15F771C}" srcOrd="1" destOrd="0" presId="urn:microsoft.com/office/officeart/2005/8/layout/hierarchy3"/>
    <dgm:cxn modelId="{F31706D2-58D3-495D-837D-624F0DD92D24}" type="presParOf" srcId="{20670BBD-CAFE-4D38-9044-8088A3C3E836}" destId="{C38BCD4E-2C24-42C1-83F4-47C82C95A7A0}" srcOrd="2" destOrd="0" presId="urn:microsoft.com/office/officeart/2005/8/layout/hierarchy3"/>
    <dgm:cxn modelId="{6E83B8A0-F612-424D-9B97-099013FAA489}" type="presParOf" srcId="{20670BBD-CAFE-4D38-9044-8088A3C3E836}" destId="{10EEF655-B981-48B0-B218-230C4B4FE4BE}" srcOrd="3" destOrd="0" presId="urn:microsoft.com/office/officeart/2005/8/layout/hierarchy3"/>
    <dgm:cxn modelId="{BE2D60D7-7C87-4577-AD64-193F7FFF1942}" type="presParOf" srcId="{20670BBD-CAFE-4D38-9044-8088A3C3E836}" destId="{83145708-CF3E-4357-B00E-FA0C497FF017}" srcOrd="4" destOrd="0" presId="urn:microsoft.com/office/officeart/2005/8/layout/hierarchy3"/>
    <dgm:cxn modelId="{B7A7FE16-8E56-470F-AF53-34918113DA4B}" type="presParOf" srcId="{20670BBD-CAFE-4D38-9044-8088A3C3E836}" destId="{CC046CC8-A4A5-4C97-A337-D53E788021EB}" srcOrd="5" destOrd="0" presId="urn:microsoft.com/office/officeart/2005/8/layout/hierarchy3"/>
    <dgm:cxn modelId="{7D987157-4DF7-4A3B-8527-967EF93F1A50}" type="presParOf" srcId="{20670BBD-CAFE-4D38-9044-8088A3C3E836}" destId="{0350A34C-3EC1-4A1F-B21A-A409DCF64968}" srcOrd="6" destOrd="0" presId="urn:microsoft.com/office/officeart/2005/8/layout/hierarchy3"/>
    <dgm:cxn modelId="{5A1829F4-3D13-4C50-A02C-A4EDBF082A8A}" type="presParOf" srcId="{20670BBD-CAFE-4D38-9044-8088A3C3E836}" destId="{67AD7279-A128-4A7C-8898-89C9C25279E0}" srcOrd="7" destOrd="0" presId="urn:microsoft.com/office/officeart/2005/8/layout/hierarchy3"/>
    <dgm:cxn modelId="{4118EE26-8F82-4989-95E5-847CD2BBA607}" type="presParOf" srcId="{EDCA73B8-DD4D-4EB7-A2B6-C24E1A7CC606}" destId="{2C491600-111F-4E4C-9608-AC1D86C01D8D}" srcOrd="3" destOrd="0" presId="urn:microsoft.com/office/officeart/2005/8/layout/hierarchy3"/>
    <dgm:cxn modelId="{998FEA66-6D49-4DA2-8961-02AB222215EF}" type="presParOf" srcId="{2C491600-111F-4E4C-9608-AC1D86C01D8D}" destId="{2BCD52AE-49B7-4A53-A676-807F97D0E12F}" srcOrd="0" destOrd="0" presId="urn:microsoft.com/office/officeart/2005/8/layout/hierarchy3"/>
    <dgm:cxn modelId="{9A983A82-E072-4FCF-8725-53D9AACFF869}" type="presParOf" srcId="{2BCD52AE-49B7-4A53-A676-807F97D0E12F}" destId="{109B2ED2-03CE-4E38-A747-C6B8C9468CCB}" srcOrd="0" destOrd="0" presId="urn:microsoft.com/office/officeart/2005/8/layout/hierarchy3"/>
    <dgm:cxn modelId="{C8546F64-3251-49E9-BDA3-04B28298E4F8}" type="presParOf" srcId="{2BCD52AE-49B7-4A53-A676-807F97D0E12F}" destId="{21FA7414-23CC-4576-BB43-38C7EE00294A}" srcOrd="1" destOrd="0" presId="urn:microsoft.com/office/officeart/2005/8/layout/hierarchy3"/>
    <dgm:cxn modelId="{21A372F1-BD48-4E75-B3EA-E1C580284A88}" type="presParOf" srcId="{2C491600-111F-4E4C-9608-AC1D86C01D8D}" destId="{81A02C4A-DAD9-4EEE-8ABB-F3A0989A9162}" srcOrd="1" destOrd="0" presId="urn:microsoft.com/office/officeart/2005/8/layout/hierarchy3"/>
    <dgm:cxn modelId="{369FA1D8-ED30-4343-AA21-44B6BE437D5C}" type="presParOf" srcId="{81A02C4A-DAD9-4EEE-8ABB-F3A0989A9162}" destId="{7340F638-0081-41C2-BD93-8F1AE480D66F}" srcOrd="0" destOrd="0" presId="urn:microsoft.com/office/officeart/2005/8/layout/hierarchy3"/>
    <dgm:cxn modelId="{B97BFBE4-2826-49D8-8274-C96973196FF2}" type="presParOf" srcId="{81A02C4A-DAD9-4EEE-8ABB-F3A0989A9162}" destId="{0E4A9268-6D8F-4841-82D1-C22E6C5E29D5}" srcOrd="1" destOrd="0" presId="urn:microsoft.com/office/officeart/2005/8/layout/hierarchy3"/>
    <dgm:cxn modelId="{6A8F6EAA-52F2-4991-A91E-984B277F6A6A}" type="presParOf" srcId="{81A02C4A-DAD9-4EEE-8ABB-F3A0989A9162}" destId="{D61B4230-955E-4768-A4DC-D63A0402D16C}" srcOrd="2" destOrd="0" presId="urn:microsoft.com/office/officeart/2005/8/layout/hierarchy3"/>
    <dgm:cxn modelId="{37E6DBCE-5129-4FE1-AD5D-DB22716346B0}" type="presParOf" srcId="{81A02C4A-DAD9-4EEE-8ABB-F3A0989A9162}" destId="{F7CB8DC6-66FD-4CAC-96AF-64CE5AF06380}" srcOrd="3" destOrd="0" presId="urn:microsoft.com/office/officeart/2005/8/layout/hierarchy3"/>
    <dgm:cxn modelId="{AF662A20-D9F7-423F-AFC3-E3D524421FAB}" type="presParOf" srcId="{81A02C4A-DAD9-4EEE-8ABB-F3A0989A9162}" destId="{4B134899-F959-4DA2-8754-8E5BF506E4B9}" srcOrd="4" destOrd="0" presId="urn:microsoft.com/office/officeart/2005/8/layout/hierarchy3"/>
    <dgm:cxn modelId="{3D5A73D4-4AEF-4852-9382-1CAAD73FF046}" type="presParOf" srcId="{81A02C4A-DAD9-4EEE-8ABB-F3A0989A9162}" destId="{53412DE2-D7A6-40BF-9951-E0707A384292}" srcOrd="5"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4EEB1C-F042-4CAB-BD92-BA2732E09855}">
      <dsp:nvSpPr>
        <dsp:cNvPr id="0" name=""/>
        <dsp:cNvSpPr/>
      </dsp:nvSpPr>
      <dsp:spPr>
        <a:xfrm>
          <a:off x="707812" y="1703"/>
          <a:ext cx="847647" cy="423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Generic Access</a:t>
          </a:r>
        </a:p>
      </dsp:txBody>
      <dsp:txXfrm>
        <a:off x="720225" y="14116"/>
        <a:ext cx="822821" cy="398997"/>
      </dsp:txXfrm>
    </dsp:sp>
    <dsp:sp modelId="{CDD13BAC-0CD6-4241-89B5-F517BC156804}">
      <dsp:nvSpPr>
        <dsp:cNvPr id="0" name=""/>
        <dsp:cNvSpPr/>
      </dsp:nvSpPr>
      <dsp:spPr>
        <a:xfrm>
          <a:off x="746856" y="425527"/>
          <a:ext cx="91440" cy="317867"/>
        </a:xfrm>
        <a:custGeom>
          <a:avLst/>
          <a:gdLst/>
          <a:ahLst/>
          <a:cxnLst/>
          <a:rect l="0" t="0" r="0" b="0"/>
          <a:pathLst>
            <a:path>
              <a:moveTo>
                <a:pt x="45720" y="0"/>
              </a:moveTo>
              <a:lnTo>
                <a:pt x="45720" y="317867"/>
              </a:lnTo>
              <a:lnTo>
                <a:pt x="130484" y="317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B0C6A-114E-4EF4-9B61-ABADCED6811B}">
      <dsp:nvSpPr>
        <dsp:cNvPr id="0" name=""/>
        <dsp:cNvSpPr/>
      </dsp:nvSpPr>
      <dsp:spPr>
        <a:xfrm>
          <a:off x="877341" y="531483"/>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Device Name</a:t>
          </a:r>
        </a:p>
      </dsp:txBody>
      <dsp:txXfrm>
        <a:off x="889754" y="543896"/>
        <a:ext cx="653291" cy="398997"/>
      </dsp:txXfrm>
    </dsp:sp>
    <dsp:sp modelId="{CE321EA5-3005-4722-A782-C72B5EBC3BF3}">
      <dsp:nvSpPr>
        <dsp:cNvPr id="0" name=""/>
        <dsp:cNvSpPr/>
      </dsp:nvSpPr>
      <dsp:spPr>
        <a:xfrm>
          <a:off x="746856" y="425527"/>
          <a:ext cx="91440" cy="847647"/>
        </a:xfrm>
        <a:custGeom>
          <a:avLst/>
          <a:gdLst/>
          <a:ahLst/>
          <a:cxnLst/>
          <a:rect l="0" t="0" r="0" b="0"/>
          <a:pathLst>
            <a:path>
              <a:moveTo>
                <a:pt x="45720" y="0"/>
              </a:moveTo>
              <a:lnTo>
                <a:pt x="45720" y="847647"/>
              </a:lnTo>
              <a:lnTo>
                <a:pt x="130484" y="847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D39B00-9E1F-4455-9007-189651A124E4}">
      <dsp:nvSpPr>
        <dsp:cNvPr id="0" name=""/>
        <dsp:cNvSpPr/>
      </dsp:nvSpPr>
      <dsp:spPr>
        <a:xfrm>
          <a:off x="877341" y="1061263"/>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Appearance</a:t>
          </a:r>
        </a:p>
      </dsp:txBody>
      <dsp:txXfrm>
        <a:off x="889754" y="1073676"/>
        <a:ext cx="653291" cy="398997"/>
      </dsp:txXfrm>
    </dsp:sp>
    <dsp:sp modelId="{16A84004-7EE7-41C3-810B-9459E1973F2F}">
      <dsp:nvSpPr>
        <dsp:cNvPr id="0" name=""/>
        <dsp:cNvSpPr/>
      </dsp:nvSpPr>
      <dsp:spPr>
        <a:xfrm>
          <a:off x="746856" y="425527"/>
          <a:ext cx="91440" cy="1377427"/>
        </a:xfrm>
        <a:custGeom>
          <a:avLst/>
          <a:gdLst/>
          <a:ahLst/>
          <a:cxnLst/>
          <a:rect l="0" t="0" r="0" b="0"/>
          <a:pathLst>
            <a:path>
              <a:moveTo>
                <a:pt x="45720" y="0"/>
              </a:moveTo>
              <a:lnTo>
                <a:pt x="45720" y="1377427"/>
              </a:lnTo>
              <a:lnTo>
                <a:pt x="130484" y="1377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659C5-1121-454D-83F7-0577BC488B0D}">
      <dsp:nvSpPr>
        <dsp:cNvPr id="0" name=""/>
        <dsp:cNvSpPr/>
      </dsp:nvSpPr>
      <dsp:spPr>
        <a:xfrm>
          <a:off x="877341" y="1591042"/>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Peripheral Preffered Connection Parameters</a:t>
          </a:r>
        </a:p>
      </dsp:txBody>
      <dsp:txXfrm>
        <a:off x="889754" y="1603455"/>
        <a:ext cx="653291" cy="398997"/>
      </dsp:txXfrm>
    </dsp:sp>
    <dsp:sp modelId="{E4B6ED15-8D74-4247-BE6B-CABDD9C4BA21}">
      <dsp:nvSpPr>
        <dsp:cNvPr id="0" name=""/>
        <dsp:cNvSpPr/>
      </dsp:nvSpPr>
      <dsp:spPr>
        <a:xfrm>
          <a:off x="1767371" y="1703"/>
          <a:ext cx="847647" cy="423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Generic Attribute</a:t>
          </a:r>
        </a:p>
      </dsp:txBody>
      <dsp:txXfrm>
        <a:off x="1779784" y="14116"/>
        <a:ext cx="822821" cy="398997"/>
      </dsp:txXfrm>
    </dsp:sp>
    <dsp:sp modelId="{D71DF6F4-F5B6-408E-B1E1-BDBFDE5003D6}">
      <dsp:nvSpPr>
        <dsp:cNvPr id="0" name=""/>
        <dsp:cNvSpPr/>
      </dsp:nvSpPr>
      <dsp:spPr>
        <a:xfrm>
          <a:off x="1806416" y="425527"/>
          <a:ext cx="91440" cy="317867"/>
        </a:xfrm>
        <a:custGeom>
          <a:avLst/>
          <a:gdLst/>
          <a:ahLst/>
          <a:cxnLst/>
          <a:rect l="0" t="0" r="0" b="0"/>
          <a:pathLst>
            <a:path>
              <a:moveTo>
                <a:pt x="45720" y="0"/>
              </a:moveTo>
              <a:lnTo>
                <a:pt x="45720" y="317867"/>
              </a:lnTo>
              <a:lnTo>
                <a:pt x="130484" y="317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21F07C-D94B-4D2B-80CC-800364E0D5FE}">
      <dsp:nvSpPr>
        <dsp:cNvPr id="0" name=""/>
        <dsp:cNvSpPr/>
      </dsp:nvSpPr>
      <dsp:spPr>
        <a:xfrm>
          <a:off x="1936901" y="531483"/>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Service Changed</a:t>
          </a:r>
        </a:p>
      </dsp:txBody>
      <dsp:txXfrm>
        <a:off x="1949314" y="543896"/>
        <a:ext cx="653291" cy="398997"/>
      </dsp:txXfrm>
    </dsp:sp>
    <dsp:sp modelId="{E0C25F5A-13F9-4347-B6AE-38CC2CAD58F3}">
      <dsp:nvSpPr>
        <dsp:cNvPr id="0" name=""/>
        <dsp:cNvSpPr/>
      </dsp:nvSpPr>
      <dsp:spPr>
        <a:xfrm>
          <a:off x="2826930" y="1703"/>
          <a:ext cx="847647" cy="423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Weather Service</a:t>
          </a:r>
        </a:p>
      </dsp:txBody>
      <dsp:txXfrm>
        <a:off x="2839343" y="14116"/>
        <a:ext cx="822821" cy="398997"/>
      </dsp:txXfrm>
    </dsp:sp>
    <dsp:sp modelId="{D7C125F7-2234-4F87-A868-8190A2BA89F7}">
      <dsp:nvSpPr>
        <dsp:cNvPr id="0" name=""/>
        <dsp:cNvSpPr/>
      </dsp:nvSpPr>
      <dsp:spPr>
        <a:xfrm>
          <a:off x="2865975" y="425527"/>
          <a:ext cx="91440" cy="317867"/>
        </a:xfrm>
        <a:custGeom>
          <a:avLst/>
          <a:gdLst/>
          <a:ahLst/>
          <a:cxnLst/>
          <a:rect l="0" t="0" r="0" b="0"/>
          <a:pathLst>
            <a:path>
              <a:moveTo>
                <a:pt x="45720" y="0"/>
              </a:moveTo>
              <a:lnTo>
                <a:pt x="45720" y="317867"/>
              </a:lnTo>
              <a:lnTo>
                <a:pt x="130484" y="317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E426-2672-42B8-8A7E-3D7AF15F771C}">
      <dsp:nvSpPr>
        <dsp:cNvPr id="0" name=""/>
        <dsp:cNvSpPr/>
      </dsp:nvSpPr>
      <dsp:spPr>
        <a:xfrm>
          <a:off x="2996460" y="531483"/>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Temperaure</a:t>
          </a:r>
        </a:p>
      </dsp:txBody>
      <dsp:txXfrm>
        <a:off x="3008873" y="543896"/>
        <a:ext cx="653291" cy="398997"/>
      </dsp:txXfrm>
    </dsp:sp>
    <dsp:sp modelId="{C38BCD4E-2C24-42C1-83F4-47C82C95A7A0}">
      <dsp:nvSpPr>
        <dsp:cNvPr id="0" name=""/>
        <dsp:cNvSpPr/>
      </dsp:nvSpPr>
      <dsp:spPr>
        <a:xfrm>
          <a:off x="2865975" y="425527"/>
          <a:ext cx="91440" cy="847647"/>
        </a:xfrm>
        <a:custGeom>
          <a:avLst/>
          <a:gdLst/>
          <a:ahLst/>
          <a:cxnLst/>
          <a:rect l="0" t="0" r="0" b="0"/>
          <a:pathLst>
            <a:path>
              <a:moveTo>
                <a:pt x="45720" y="0"/>
              </a:moveTo>
              <a:lnTo>
                <a:pt x="45720" y="847647"/>
              </a:lnTo>
              <a:lnTo>
                <a:pt x="130484" y="847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EEF655-B981-48B0-B218-230C4B4FE4BE}">
      <dsp:nvSpPr>
        <dsp:cNvPr id="0" name=""/>
        <dsp:cNvSpPr/>
      </dsp:nvSpPr>
      <dsp:spPr>
        <a:xfrm>
          <a:off x="2996460" y="1061263"/>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Humidity</a:t>
          </a:r>
        </a:p>
      </dsp:txBody>
      <dsp:txXfrm>
        <a:off x="3008873" y="1073676"/>
        <a:ext cx="653291" cy="398997"/>
      </dsp:txXfrm>
    </dsp:sp>
    <dsp:sp modelId="{83145708-CF3E-4357-B00E-FA0C497FF017}">
      <dsp:nvSpPr>
        <dsp:cNvPr id="0" name=""/>
        <dsp:cNvSpPr/>
      </dsp:nvSpPr>
      <dsp:spPr>
        <a:xfrm>
          <a:off x="2865975" y="425527"/>
          <a:ext cx="91440" cy="1377427"/>
        </a:xfrm>
        <a:custGeom>
          <a:avLst/>
          <a:gdLst/>
          <a:ahLst/>
          <a:cxnLst/>
          <a:rect l="0" t="0" r="0" b="0"/>
          <a:pathLst>
            <a:path>
              <a:moveTo>
                <a:pt x="45720" y="0"/>
              </a:moveTo>
              <a:lnTo>
                <a:pt x="45720" y="1377427"/>
              </a:lnTo>
              <a:lnTo>
                <a:pt x="130484" y="1377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46CC8-A4A5-4C97-A337-D53E788021EB}">
      <dsp:nvSpPr>
        <dsp:cNvPr id="0" name=""/>
        <dsp:cNvSpPr/>
      </dsp:nvSpPr>
      <dsp:spPr>
        <a:xfrm>
          <a:off x="2996460" y="1591042"/>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Pressure</a:t>
          </a:r>
        </a:p>
      </dsp:txBody>
      <dsp:txXfrm>
        <a:off x="3008873" y="1603455"/>
        <a:ext cx="653291" cy="398997"/>
      </dsp:txXfrm>
    </dsp:sp>
    <dsp:sp modelId="{0350A34C-3EC1-4A1F-B21A-A409DCF64968}">
      <dsp:nvSpPr>
        <dsp:cNvPr id="0" name=""/>
        <dsp:cNvSpPr/>
      </dsp:nvSpPr>
      <dsp:spPr>
        <a:xfrm>
          <a:off x="2865975" y="425527"/>
          <a:ext cx="91440" cy="1907206"/>
        </a:xfrm>
        <a:custGeom>
          <a:avLst/>
          <a:gdLst/>
          <a:ahLst/>
          <a:cxnLst/>
          <a:rect l="0" t="0" r="0" b="0"/>
          <a:pathLst>
            <a:path>
              <a:moveTo>
                <a:pt x="45720" y="0"/>
              </a:moveTo>
              <a:lnTo>
                <a:pt x="45720" y="1907206"/>
              </a:lnTo>
              <a:lnTo>
                <a:pt x="130484" y="1907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AD7279-A128-4A7C-8898-89C9C25279E0}">
      <dsp:nvSpPr>
        <dsp:cNvPr id="0" name=""/>
        <dsp:cNvSpPr/>
      </dsp:nvSpPr>
      <dsp:spPr>
        <a:xfrm>
          <a:off x="2996460" y="2120822"/>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True Wind Direction</a:t>
          </a:r>
        </a:p>
      </dsp:txBody>
      <dsp:txXfrm>
        <a:off x="3008873" y="2133235"/>
        <a:ext cx="653291" cy="398997"/>
      </dsp:txXfrm>
    </dsp:sp>
    <dsp:sp modelId="{109B2ED2-03CE-4E38-A747-C6B8C9468CCB}">
      <dsp:nvSpPr>
        <dsp:cNvPr id="0" name=""/>
        <dsp:cNvSpPr/>
      </dsp:nvSpPr>
      <dsp:spPr>
        <a:xfrm>
          <a:off x="3886490" y="1703"/>
          <a:ext cx="847647" cy="423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Device Information</a:t>
          </a:r>
        </a:p>
      </dsp:txBody>
      <dsp:txXfrm>
        <a:off x="3898903" y="14116"/>
        <a:ext cx="822821" cy="398997"/>
      </dsp:txXfrm>
    </dsp:sp>
    <dsp:sp modelId="{7340F638-0081-41C2-BD93-8F1AE480D66F}">
      <dsp:nvSpPr>
        <dsp:cNvPr id="0" name=""/>
        <dsp:cNvSpPr/>
      </dsp:nvSpPr>
      <dsp:spPr>
        <a:xfrm>
          <a:off x="3925535" y="425527"/>
          <a:ext cx="91440" cy="317867"/>
        </a:xfrm>
        <a:custGeom>
          <a:avLst/>
          <a:gdLst/>
          <a:ahLst/>
          <a:cxnLst/>
          <a:rect l="0" t="0" r="0" b="0"/>
          <a:pathLst>
            <a:path>
              <a:moveTo>
                <a:pt x="45720" y="0"/>
              </a:moveTo>
              <a:lnTo>
                <a:pt x="45720" y="317867"/>
              </a:lnTo>
              <a:lnTo>
                <a:pt x="130484" y="317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A9268-6D8F-4841-82D1-C22E6C5E29D5}">
      <dsp:nvSpPr>
        <dsp:cNvPr id="0" name=""/>
        <dsp:cNvSpPr/>
      </dsp:nvSpPr>
      <dsp:spPr>
        <a:xfrm>
          <a:off x="4056019" y="531483"/>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Serial Number String</a:t>
          </a:r>
        </a:p>
      </dsp:txBody>
      <dsp:txXfrm>
        <a:off x="4068432" y="543896"/>
        <a:ext cx="653291" cy="398997"/>
      </dsp:txXfrm>
    </dsp:sp>
    <dsp:sp modelId="{D61B4230-955E-4768-A4DC-D63A0402D16C}">
      <dsp:nvSpPr>
        <dsp:cNvPr id="0" name=""/>
        <dsp:cNvSpPr/>
      </dsp:nvSpPr>
      <dsp:spPr>
        <a:xfrm>
          <a:off x="3925535" y="425527"/>
          <a:ext cx="91440" cy="847647"/>
        </a:xfrm>
        <a:custGeom>
          <a:avLst/>
          <a:gdLst/>
          <a:ahLst/>
          <a:cxnLst/>
          <a:rect l="0" t="0" r="0" b="0"/>
          <a:pathLst>
            <a:path>
              <a:moveTo>
                <a:pt x="45720" y="0"/>
              </a:moveTo>
              <a:lnTo>
                <a:pt x="45720" y="847647"/>
              </a:lnTo>
              <a:lnTo>
                <a:pt x="130484" y="847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B8DC6-66FD-4CAC-96AF-64CE5AF06380}">
      <dsp:nvSpPr>
        <dsp:cNvPr id="0" name=""/>
        <dsp:cNvSpPr/>
      </dsp:nvSpPr>
      <dsp:spPr>
        <a:xfrm>
          <a:off x="4056019" y="1061263"/>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Hardware Revision String</a:t>
          </a:r>
        </a:p>
      </dsp:txBody>
      <dsp:txXfrm>
        <a:off x="4068432" y="1073676"/>
        <a:ext cx="653291" cy="398997"/>
      </dsp:txXfrm>
    </dsp:sp>
    <dsp:sp modelId="{4B134899-F959-4DA2-8754-8E5BF506E4B9}">
      <dsp:nvSpPr>
        <dsp:cNvPr id="0" name=""/>
        <dsp:cNvSpPr/>
      </dsp:nvSpPr>
      <dsp:spPr>
        <a:xfrm>
          <a:off x="3925535" y="425527"/>
          <a:ext cx="91440" cy="1377427"/>
        </a:xfrm>
        <a:custGeom>
          <a:avLst/>
          <a:gdLst/>
          <a:ahLst/>
          <a:cxnLst/>
          <a:rect l="0" t="0" r="0" b="0"/>
          <a:pathLst>
            <a:path>
              <a:moveTo>
                <a:pt x="45720" y="0"/>
              </a:moveTo>
              <a:lnTo>
                <a:pt x="45720" y="1377427"/>
              </a:lnTo>
              <a:lnTo>
                <a:pt x="130484" y="1377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12DE2-D7A6-40BF-9951-E0707A384292}">
      <dsp:nvSpPr>
        <dsp:cNvPr id="0" name=""/>
        <dsp:cNvSpPr/>
      </dsp:nvSpPr>
      <dsp:spPr>
        <a:xfrm>
          <a:off x="4056019" y="1591042"/>
          <a:ext cx="678117" cy="423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GB" sz="600" kern="1200"/>
            <a:t>Firmware Revision String</a:t>
          </a:r>
        </a:p>
      </dsp:txBody>
      <dsp:txXfrm>
        <a:off x="4068432" y="1603455"/>
        <a:ext cx="653291" cy="3989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BA80DA31481A4DA5275E3FE23881F9" ma:contentTypeVersion="4" ma:contentTypeDescription="Create a new document." ma:contentTypeScope="" ma:versionID="192edbcebe8121abff1221bc1c40c495">
  <xsd:schema xmlns:xsd="http://www.w3.org/2001/XMLSchema" xmlns:xs="http://www.w3.org/2001/XMLSchema" xmlns:p="http://schemas.microsoft.com/office/2006/metadata/properties" xmlns:ns2="9a0a0977-86e6-4cda-a829-8760642e3403" targetNamespace="http://schemas.microsoft.com/office/2006/metadata/properties" ma:root="true" ma:fieldsID="049be9206697e850e65dec1059c6b86a" ns2:_="">
    <xsd:import namespace="9a0a0977-86e6-4cda-a829-8760642e34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a0977-86e6-4cda-a829-8760642e3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E1DC3-DBAA-4B5A-A21A-A43B4C8E40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4E3534-4F77-493F-A92C-4A43E684D656}">
  <ds:schemaRefs>
    <ds:schemaRef ds:uri="http://schemas.microsoft.com/sharepoint/v3/contenttype/forms"/>
  </ds:schemaRefs>
</ds:datastoreItem>
</file>

<file path=customXml/itemProps3.xml><?xml version="1.0" encoding="utf-8"?>
<ds:datastoreItem xmlns:ds="http://schemas.openxmlformats.org/officeDocument/2006/customXml" ds:itemID="{0CF03D8E-4876-4EBB-81F9-A9E25315C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a0977-86e6-4cda-a829-8760642e3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D1C6FC-B6E1-484F-9697-84A84BF1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Nakul</cp:lastModifiedBy>
  <cp:revision>135</cp:revision>
  <cp:lastPrinted>2019-04-05T13:21:00Z</cp:lastPrinted>
  <dcterms:created xsi:type="dcterms:W3CDTF">2019-04-08T10:40:00Z</dcterms:created>
  <dcterms:modified xsi:type="dcterms:W3CDTF">2020-06-23T16:29:00Z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0x010100D3BA80DA31481A4DA5275E3FE23881F9</vt:lpwstr>
  </property>
  <property fmtid="{D5CDD505-2E9C-101B-9397-08002B2CF9AE}" pid="3" name="Order">
    <vt:r8>18700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